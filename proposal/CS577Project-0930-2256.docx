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3CB8E" w14:textId="54CA113B" w:rsidR="005A76CB" w:rsidRDefault="006B3EA2" w:rsidP="006B3EA2">
      <w:pPr>
        <w:pStyle w:val="a5"/>
      </w:pPr>
      <w:r>
        <w:rPr>
          <w:rFonts w:hint="eastAsia"/>
        </w:rPr>
        <w:t>CS</w:t>
      </w:r>
      <w:r>
        <w:t xml:space="preserve">577 </w:t>
      </w:r>
      <w:r>
        <w:rPr>
          <w:rFonts w:hint="eastAsia"/>
        </w:rPr>
        <w:t>Project</w:t>
      </w:r>
    </w:p>
    <w:p w14:paraId="2CDDDAA8" w14:textId="4FD00176" w:rsidR="002455B4" w:rsidRDefault="002455B4" w:rsidP="002455B4">
      <w:pPr>
        <w:pStyle w:val="1"/>
      </w:pPr>
      <w:r>
        <w:t>Project title</w:t>
      </w:r>
    </w:p>
    <w:p w14:paraId="066BA9D4" w14:textId="5376AA93" w:rsidR="000B1621" w:rsidRDefault="000B1621" w:rsidP="002455B4">
      <w:r w:rsidRPr="000B1621">
        <w:t xml:space="preserve">Fusion Modeling </w:t>
      </w:r>
      <w:r>
        <w:t>&amp;</w:t>
      </w:r>
      <w:r w:rsidRPr="000B1621">
        <w:t xml:space="preserve"> Knowledge Distillation Optimization for Video-Based Cardiac Monitoring</w:t>
      </w:r>
    </w:p>
    <w:p w14:paraId="1CFADD07" w14:textId="77777777" w:rsidR="00742626" w:rsidRPr="002455B4" w:rsidRDefault="00742626" w:rsidP="00742626">
      <w:r w:rsidRPr="000B1621">
        <w:rPr>
          <w:rFonts w:hint="eastAsia"/>
        </w:rPr>
        <w:t>融合</w:t>
      </w:r>
      <w:r>
        <w:rPr>
          <w:rFonts w:hint="eastAsia"/>
        </w:rPr>
        <w:t>建模</w:t>
      </w:r>
      <w:r w:rsidRPr="000B1621">
        <w:rPr>
          <w:rFonts w:hint="eastAsia"/>
        </w:rPr>
        <w:t>与知识</w:t>
      </w:r>
      <w:r>
        <w:rPr>
          <w:rFonts w:hint="eastAsia"/>
        </w:rPr>
        <w:t>蒸馏</w:t>
      </w:r>
      <w:r w:rsidRPr="000B1621">
        <w:rPr>
          <w:rFonts w:hint="eastAsia"/>
        </w:rPr>
        <w:t>优化</w:t>
      </w:r>
      <w:r>
        <w:rPr>
          <w:rFonts w:hint="eastAsia"/>
        </w:rPr>
        <w:t>在</w:t>
      </w:r>
      <w:r w:rsidRPr="000B1621">
        <w:rPr>
          <w:rFonts w:hint="eastAsia"/>
        </w:rPr>
        <w:t>基于视频的心脏监测</w:t>
      </w:r>
      <w:r>
        <w:rPr>
          <w:rFonts w:hint="eastAsia"/>
        </w:rPr>
        <w:t>应用</w:t>
      </w:r>
    </w:p>
    <w:p w14:paraId="0A7A9D8D" w14:textId="77777777" w:rsidR="00742626" w:rsidRPr="00742626" w:rsidRDefault="00742626" w:rsidP="002455B4"/>
    <w:p w14:paraId="1095AF8D" w14:textId="487E35AC" w:rsidR="00E95AF3" w:rsidRPr="00F23DAC" w:rsidRDefault="00E95AF3" w:rsidP="00E95AF3">
      <w:pPr>
        <w:pStyle w:val="1"/>
      </w:pPr>
      <w:r w:rsidRPr="00F23DAC">
        <w:t>Team members</w:t>
      </w:r>
    </w:p>
    <w:tbl>
      <w:tblPr>
        <w:tblStyle w:val="ac"/>
        <w:tblW w:w="0" w:type="auto"/>
        <w:tblLook w:val="04A0" w:firstRow="1" w:lastRow="0" w:firstColumn="1" w:lastColumn="0" w:noHBand="0" w:noVBand="1"/>
      </w:tblPr>
      <w:tblGrid>
        <w:gridCol w:w="1579"/>
        <w:gridCol w:w="1498"/>
        <w:gridCol w:w="2287"/>
        <w:gridCol w:w="1569"/>
        <w:gridCol w:w="1363"/>
      </w:tblGrid>
      <w:tr w:rsidR="00FC0CAF" w14:paraId="42532B7D" w14:textId="77777777" w:rsidTr="00FC0CAF">
        <w:tc>
          <w:tcPr>
            <w:tcW w:w="1594" w:type="dxa"/>
          </w:tcPr>
          <w:p w14:paraId="711F6848" w14:textId="70712002" w:rsidR="00FC0CAF" w:rsidRPr="00FC0CAF" w:rsidRDefault="009F5A4E" w:rsidP="00866B4E">
            <w:pPr>
              <w:rPr>
                <w:rFonts w:ascii="PingFang SC" w:hAnsi="PingFang SC" w:cs="Times New Roman"/>
                <w:color w:val="303133"/>
                <w:sz w:val="24"/>
                <w:szCs w:val="24"/>
              </w:rPr>
            </w:pPr>
            <w:r>
              <w:rPr>
                <w:rFonts w:ascii="PingFang SC" w:hAnsi="PingFang SC" w:cs="Times New Roman"/>
                <w:color w:val="303133"/>
                <w:sz w:val="24"/>
                <w:szCs w:val="24"/>
              </w:rPr>
              <w:t>Team Nam</w:t>
            </w:r>
            <w:r>
              <w:rPr>
                <w:rFonts w:ascii="PingFang SC" w:hAnsi="PingFang SC" w:cs="Times New Roman" w:hint="eastAsia"/>
                <w:color w:val="303133"/>
                <w:sz w:val="24"/>
                <w:szCs w:val="24"/>
              </w:rPr>
              <w:t>e</w:t>
            </w:r>
          </w:p>
        </w:tc>
        <w:tc>
          <w:tcPr>
            <w:tcW w:w="6702" w:type="dxa"/>
            <w:gridSpan w:val="4"/>
          </w:tcPr>
          <w:p w14:paraId="51C30993" w14:textId="751F24FF" w:rsidR="00FC0CAF" w:rsidRPr="003B71AE" w:rsidRDefault="00FC0CAF" w:rsidP="00866B4E">
            <w:pPr>
              <w:rPr>
                <w:rFonts w:ascii="PingFang SC" w:eastAsia="Times New Roman" w:hAnsi="PingFang SC" w:cs="Times New Roman"/>
                <w:color w:val="303133"/>
                <w:sz w:val="24"/>
                <w:szCs w:val="24"/>
              </w:rPr>
            </w:pPr>
            <w:r w:rsidRPr="00FC0CAF">
              <w:rPr>
                <w:rFonts w:ascii="PingFang SC" w:eastAsia="Times New Roman" w:hAnsi="PingFang SC" w:cs="Times New Roman"/>
                <w:color w:val="303133"/>
                <w:sz w:val="24"/>
                <w:szCs w:val="24"/>
              </w:rPr>
              <w:t>Rockets</w:t>
            </w:r>
          </w:p>
        </w:tc>
      </w:tr>
      <w:tr w:rsidR="00FC0CAF" w14:paraId="3E8EBD0F" w14:textId="77777777" w:rsidTr="00680DC3">
        <w:tc>
          <w:tcPr>
            <w:tcW w:w="8296" w:type="dxa"/>
            <w:gridSpan w:val="5"/>
          </w:tcPr>
          <w:p w14:paraId="3C1CF924" w14:textId="77777777" w:rsidR="00FC0CAF" w:rsidRPr="00FC0CAF" w:rsidRDefault="00FC0CAF" w:rsidP="00866B4E">
            <w:pPr>
              <w:rPr>
                <w:rFonts w:ascii="PingFang SC" w:eastAsia="Times New Roman" w:hAnsi="PingFang SC" w:cs="Times New Roman"/>
                <w:color w:val="303133"/>
                <w:sz w:val="24"/>
                <w:szCs w:val="24"/>
              </w:rPr>
            </w:pPr>
          </w:p>
        </w:tc>
      </w:tr>
      <w:tr w:rsidR="00E95AF3" w14:paraId="6ED10151" w14:textId="77777777" w:rsidTr="00FC0CAF">
        <w:tc>
          <w:tcPr>
            <w:tcW w:w="1594" w:type="dxa"/>
          </w:tcPr>
          <w:p w14:paraId="597C5E68" w14:textId="77777777" w:rsidR="00E95AF3" w:rsidRPr="003B71AE" w:rsidRDefault="00E95AF3" w:rsidP="00866B4E">
            <w:pPr>
              <w:rPr>
                <w:rFonts w:ascii="PingFang SC" w:eastAsia="Times New Roman" w:hAnsi="PingFang SC" w:cs="Times New Roman"/>
                <w:color w:val="303133"/>
                <w:sz w:val="24"/>
                <w:szCs w:val="24"/>
              </w:rPr>
            </w:pPr>
            <w:r w:rsidRPr="003B71AE">
              <w:rPr>
                <w:rFonts w:ascii="PingFang SC" w:eastAsia="Times New Roman" w:hAnsi="PingFang SC" w:cs="Times New Roman" w:hint="eastAsia"/>
                <w:color w:val="303133"/>
                <w:sz w:val="24"/>
                <w:szCs w:val="24"/>
              </w:rPr>
              <w:t>F</w:t>
            </w:r>
            <w:r w:rsidRPr="003B71AE">
              <w:rPr>
                <w:rFonts w:ascii="PingFang SC" w:eastAsia="Times New Roman" w:hAnsi="PingFang SC" w:cs="Times New Roman"/>
                <w:color w:val="303133"/>
                <w:sz w:val="24"/>
                <w:szCs w:val="24"/>
              </w:rPr>
              <w:t>irstName</w:t>
            </w:r>
          </w:p>
        </w:tc>
        <w:tc>
          <w:tcPr>
            <w:tcW w:w="1533" w:type="dxa"/>
          </w:tcPr>
          <w:p w14:paraId="133E9FBD" w14:textId="50129383" w:rsidR="00E95AF3" w:rsidRPr="003B71AE" w:rsidRDefault="009F5A4E" w:rsidP="00866B4E">
            <w:pPr>
              <w:rPr>
                <w:rFonts w:ascii="PingFang SC" w:eastAsia="Times New Roman" w:hAnsi="PingFang SC" w:cs="Times New Roman"/>
                <w:color w:val="303133"/>
                <w:sz w:val="24"/>
                <w:szCs w:val="24"/>
              </w:rPr>
            </w:pPr>
            <w:r w:rsidRPr="003B71AE">
              <w:rPr>
                <w:rFonts w:ascii="PingFang SC" w:eastAsia="Times New Roman" w:hAnsi="PingFang SC" w:cs="Times New Roman"/>
                <w:color w:val="303133"/>
                <w:sz w:val="24"/>
                <w:szCs w:val="24"/>
              </w:rPr>
              <w:t>Last Name</w:t>
            </w:r>
          </w:p>
        </w:tc>
        <w:tc>
          <w:tcPr>
            <w:tcW w:w="2287" w:type="dxa"/>
          </w:tcPr>
          <w:p w14:paraId="6482D4F9" w14:textId="77777777" w:rsidR="00E95AF3" w:rsidRPr="003B71AE" w:rsidRDefault="00E95AF3" w:rsidP="00866B4E">
            <w:pPr>
              <w:rPr>
                <w:rFonts w:ascii="PingFang SC" w:eastAsia="Times New Roman" w:hAnsi="PingFang SC" w:cs="Times New Roman"/>
                <w:color w:val="303133"/>
                <w:sz w:val="24"/>
                <w:szCs w:val="24"/>
              </w:rPr>
            </w:pPr>
            <w:r w:rsidRPr="003B71AE">
              <w:rPr>
                <w:rFonts w:ascii="PingFang SC" w:eastAsia="Times New Roman" w:hAnsi="PingFang SC" w:cs="Times New Roman" w:hint="eastAsia"/>
                <w:color w:val="303133"/>
                <w:sz w:val="24"/>
                <w:szCs w:val="24"/>
              </w:rPr>
              <w:t>E</w:t>
            </w:r>
            <w:r w:rsidRPr="003B71AE">
              <w:rPr>
                <w:rFonts w:ascii="PingFang SC" w:eastAsia="Times New Roman" w:hAnsi="PingFang SC" w:cs="Times New Roman"/>
                <w:color w:val="303133"/>
                <w:sz w:val="24"/>
                <w:szCs w:val="24"/>
              </w:rPr>
              <w:t>-Mail</w:t>
            </w:r>
          </w:p>
        </w:tc>
        <w:tc>
          <w:tcPr>
            <w:tcW w:w="1587" w:type="dxa"/>
          </w:tcPr>
          <w:p w14:paraId="0A3140F5" w14:textId="77777777" w:rsidR="00E95AF3" w:rsidRPr="003B71AE" w:rsidRDefault="00E95AF3" w:rsidP="00866B4E">
            <w:pPr>
              <w:rPr>
                <w:rFonts w:ascii="PingFang SC" w:eastAsia="Times New Roman" w:hAnsi="PingFang SC" w:cs="Times New Roman"/>
                <w:color w:val="303133"/>
                <w:sz w:val="24"/>
                <w:szCs w:val="24"/>
              </w:rPr>
            </w:pPr>
            <w:r w:rsidRPr="003B71AE">
              <w:rPr>
                <w:rFonts w:ascii="PingFang SC" w:eastAsia="Times New Roman" w:hAnsi="PingFang SC" w:cs="Times New Roman" w:hint="eastAsia"/>
                <w:color w:val="303133"/>
                <w:sz w:val="24"/>
                <w:szCs w:val="24"/>
              </w:rPr>
              <w:t>I</w:t>
            </w:r>
            <w:r w:rsidRPr="003B71AE">
              <w:rPr>
                <w:rFonts w:ascii="PingFang SC" w:eastAsia="Times New Roman" w:hAnsi="PingFang SC" w:cs="Times New Roman"/>
                <w:color w:val="303133"/>
                <w:sz w:val="24"/>
                <w:szCs w:val="24"/>
              </w:rPr>
              <w:t>D</w:t>
            </w:r>
          </w:p>
        </w:tc>
        <w:tc>
          <w:tcPr>
            <w:tcW w:w="1295" w:type="dxa"/>
          </w:tcPr>
          <w:p w14:paraId="1E95AB15" w14:textId="4D7B32B9" w:rsidR="00E95AF3" w:rsidRPr="003B71AE" w:rsidRDefault="00E95AF3" w:rsidP="00866B4E">
            <w:pPr>
              <w:rPr>
                <w:rFonts w:ascii="PingFang SC" w:eastAsia="Times New Roman" w:hAnsi="PingFang SC" w:cs="Times New Roman"/>
                <w:color w:val="303133"/>
                <w:sz w:val="24"/>
                <w:szCs w:val="24"/>
              </w:rPr>
            </w:pPr>
            <w:proofErr w:type="gramStart"/>
            <w:r w:rsidRPr="003B71AE">
              <w:rPr>
                <w:rFonts w:ascii="PingFang SC" w:eastAsia="Times New Roman" w:hAnsi="PingFang SC" w:cs="Times New Roman" w:hint="eastAsia"/>
                <w:color w:val="303133"/>
                <w:sz w:val="24"/>
                <w:szCs w:val="24"/>
              </w:rPr>
              <w:t>Name</w:t>
            </w:r>
            <w:r w:rsidR="003D036C">
              <w:rPr>
                <w:rFonts w:ascii="PingFang SC" w:eastAsia="Times New Roman" w:hAnsi="PingFang SC" w:cs="Times New Roman"/>
                <w:color w:val="303133"/>
                <w:sz w:val="24"/>
                <w:szCs w:val="24"/>
              </w:rPr>
              <w:t>(</w:t>
            </w:r>
            <w:proofErr w:type="gramEnd"/>
            <w:r w:rsidR="003D036C">
              <w:rPr>
                <w:rFonts w:ascii="PingFang SC" w:eastAsia="Times New Roman" w:hAnsi="PingFang SC" w:cs="Times New Roman"/>
                <w:color w:val="303133"/>
                <w:sz w:val="24"/>
                <w:szCs w:val="24"/>
              </w:rPr>
              <w:t>CN)</w:t>
            </w:r>
          </w:p>
        </w:tc>
      </w:tr>
      <w:tr w:rsidR="00E95AF3" w14:paraId="5B715D40" w14:textId="77777777" w:rsidTr="00FC0CAF">
        <w:tc>
          <w:tcPr>
            <w:tcW w:w="1594" w:type="dxa"/>
          </w:tcPr>
          <w:p w14:paraId="632C8592" w14:textId="77777777" w:rsidR="00E95AF3" w:rsidRPr="003B71AE" w:rsidRDefault="00E95AF3" w:rsidP="00866B4E">
            <w:proofErr w:type="spellStart"/>
            <w:r w:rsidRPr="003B71AE">
              <w:t>Wangshui</w:t>
            </w:r>
            <w:proofErr w:type="spellEnd"/>
          </w:p>
        </w:tc>
        <w:tc>
          <w:tcPr>
            <w:tcW w:w="1533" w:type="dxa"/>
          </w:tcPr>
          <w:p w14:paraId="3E0D29B3" w14:textId="77777777" w:rsidR="00E95AF3" w:rsidRPr="003B71AE" w:rsidRDefault="00E95AF3" w:rsidP="00866B4E">
            <w:r w:rsidRPr="003B71AE">
              <w:t>Kang</w:t>
            </w:r>
          </w:p>
        </w:tc>
        <w:tc>
          <w:tcPr>
            <w:tcW w:w="2287" w:type="dxa"/>
          </w:tcPr>
          <w:p w14:paraId="1A0594F1" w14:textId="77777777" w:rsidR="00E95AF3" w:rsidRDefault="00000000" w:rsidP="00866B4E">
            <w:hyperlink r:id="rId7" w:history="1">
              <w:r w:rsidR="00E95AF3" w:rsidRPr="00881A93">
                <w:rPr>
                  <w:rStyle w:val="a3"/>
                  <w:rFonts w:hint="eastAsia"/>
                </w:rPr>
                <w:t>wkang10@hawk.iit.edu</w:t>
              </w:r>
            </w:hyperlink>
          </w:p>
        </w:tc>
        <w:tc>
          <w:tcPr>
            <w:tcW w:w="1587" w:type="dxa"/>
          </w:tcPr>
          <w:p w14:paraId="632F9E04" w14:textId="77777777" w:rsidR="00E95AF3" w:rsidRDefault="00E95AF3" w:rsidP="00866B4E">
            <w:r>
              <w:rPr>
                <w:rFonts w:hint="eastAsia"/>
              </w:rPr>
              <w:t>A20500653</w:t>
            </w:r>
          </w:p>
        </w:tc>
        <w:tc>
          <w:tcPr>
            <w:tcW w:w="1295" w:type="dxa"/>
          </w:tcPr>
          <w:p w14:paraId="34CDEFB2" w14:textId="77777777" w:rsidR="00E95AF3" w:rsidRDefault="00E95AF3" w:rsidP="00866B4E">
            <w:proofErr w:type="gramStart"/>
            <w:r>
              <w:rPr>
                <w:rFonts w:hint="eastAsia"/>
              </w:rPr>
              <w:t>康旺水</w:t>
            </w:r>
            <w:proofErr w:type="gramEnd"/>
          </w:p>
        </w:tc>
      </w:tr>
      <w:tr w:rsidR="00E95AF3" w14:paraId="08B01D92" w14:textId="77777777" w:rsidTr="00FC0CAF">
        <w:tc>
          <w:tcPr>
            <w:tcW w:w="1594" w:type="dxa"/>
          </w:tcPr>
          <w:p w14:paraId="27133512" w14:textId="77777777" w:rsidR="00E95AF3" w:rsidRPr="003B71AE" w:rsidRDefault="00E95AF3" w:rsidP="00866B4E">
            <w:proofErr w:type="spellStart"/>
            <w:r w:rsidRPr="003B71AE">
              <w:t>J</w:t>
            </w:r>
            <w:r w:rsidRPr="003B71AE">
              <w:rPr>
                <w:rFonts w:hint="eastAsia"/>
              </w:rPr>
              <w:t>unhui</w:t>
            </w:r>
            <w:proofErr w:type="spellEnd"/>
          </w:p>
        </w:tc>
        <w:tc>
          <w:tcPr>
            <w:tcW w:w="1533" w:type="dxa"/>
          </w:tcPr>
          <w:p w14:paraId="26E7BEB2" w14:textId="77777777" w:rsidR="00E95AF3" w:rsidRPr="003B71AE" w:rsidRDefault="00E95AF3" w:rsidP="00866B4E">
            <w:r w:rsidRPr="003B71AE">
              <w:t>Z</w:t>
            </w:r>
            <w:r w:rsidRPr="003B71AE">
              <w:rPr>
                <w:rFonts w:hint="eastAsia"/>
              </w:rPr>
              <w:t>han</w:t>
            </w:r>
          </w:p>
        </w:tc>
        <w:tc>
          <w:tcPr>
            <w:tcW w:w="2287" w:type="dxa"/>
          </w:tcPr>
          <w:p w14:paraId="238B6D43" w14:textId="77777777" w:rsidR="00E95AF3" w:rsidRDefault="00000000" w:rsidP="00866B4E">
            <w:hyperlink r:id="rId8" w:history="1">
              <w:r w:rsidR="00E95AF3" w:rsidRPr="00126F44">
                <w:rPr>
                  <w:rStyle w:val="a3"/>
                </w:rPr>
                <w:t>jzhan4@hawk.iit.edu</w:t>
              </w:r>
            </w:hyperlink>
          </w:p>
        </w:tc>
        <w:tc>
          <w:tcPr>
            <w:tcW w:w="1587" w:type="dxa"/>
          </w:tcPr>
          <w:p w14:paraId="36EB5877" w14:textId="63C602F9" w:rsidR="00E95AF3" w:rsidRDefault="00E0076F" w:rsidP="00866B4E">
            <w:r w:rsidRPr="00E0076F">
              <w:t>A20499169</w:t>
            </w:r>
          </w:p>
        </w:tc>
        <w:tc>
          <w:tcPr>
            <w:tcW w:w="1295" w:type="dxa"/>
          </w:tcPr>
          <w:p w14:paraId="7DAD9EC0" w14:textId="77777777" w:rsidR="00E95AF3" w:rsidRDefault="00E95AF3" w:rsidP="00866B4E">
            <w:r w:rsidRPr="006B3EA2">
              <w:rPr>
                <w:rFonts w:hint="eastAsia"/>
              </w:rPr>
              <w:t>詹俊辉</w:t>
            </w:r>
          </w:p>
        </w:tc>
      </w:tr>
      <w:tr w:rsidR="00E95AF3" w14:paraId="6757B866" w14:textId="77777777" w:rsidTr="00FC0CAF">
        <w:tc>
          <w:tcPr>
            <w:tcW w:w="1594" w:type="dxa"/>
          </w:tcPr>
          <w:p w14:paraId="676B1A37" w14:textId="77777777" w:rsidR="00E95AF3" w:rsidRPr="003B71AE" w:rsidRDefault="00E95AF3" w:rsidP="00866B4E">
            <w:r w:rsidRPr="003B71AE">
              <w:t>S</w:t>
            </w:r>
            <w:r w:rsidRPr="003B71AE">
              <w:rPr>
                <w:rFonts w:hint="eastAsia"/>
              </w:rPr>
              <w:t>idi</w:t>
            </w:r>
          </w:p>
        </w:tc>
        <w:tc>
          <w:tcPr>
            <w:tcW w:w="1533" w:type="dxa"/>
          </w:tcPr>
          <w:p w14:paraId="12D9A852" w14:textId="77777777" w:rsidR="00E95AF3" w:rsidRPr="003B71AE" w:rsidRDefault="00E95AF3" w:rsidP="00866B4E">
            <w:r w:rsidRPr="003B71AE">
              <w:rPr>
                <w:rFonts w:hint="eastAsia"/>
              </w:rPr>
              <w:t>Li</w:t>
            </w:r>
          </w:p>
        </w:tc>
        <w:tc>
          <w:tcPr>
            <w:tcW w:w="2287" w:type="dxa"/>
          </w:tcPr>
          <w:p w14:paraId="431AFA53" w14:textId="77777777" w:rsidR="00E95AF3" w:rsidRDefault="00000000" w:rsidP="00866B4E">
            <w:hyperlink r:id="rId9" w:history="1">
              <w:r w:rsidR="00E95AF3" w:rsidRPr="00126F44">
                <w:rPr>
                  <w:rStyle w:val="a3"/>
                </w:rPr>
                <w:t>sli178@hawk.iit.edu</w:t>
              </w:r>
            </w:hyperlink>
          </w:p>
        </w:tc>
        <w:tc>
          <w:tcPr>
            <w:tcW w:w="1587" w:type="dxa"/>
          </w:tcPr>
          <w:p w14:paraId="7D022641" w14:textId="73216B79" w:rsidR="00E95AF3" w:rsidRDefault="00E0076F" w:rsidP="00866B4E">
            <w:r w:rsidRPr="00E0076F">
              <w:t>A20479715</w:t>
            </w:r>
          </w:p>
        </w:tc>
        <w:tc>
          <w:tcPr>
            <w:tcW w:w="1295" w:type="dxa"/>
          </w:tcPr>
          <w:p w14:paraId="56827F3A" w14:textId="77777777" w:rsidR="00E95AF3" w:rsidRPr="006B3EA2" w:rsidRDefault="00E95AF3" w:rsidP="00866B4E">
            <w:r w:rsidRPr="006B3EA2">
              <w:rPr>
                <w:rFonts w:hint="eastAsia"/>
              </w:rPr>
              <w:t>李思迪</w:t>
            </w:r>
          </w:p>
        </w:tc>
      </w:tr>
    </w:tbl>
    <w:p w14:paraId="2B4A0336" w14:textId="77777777" w:rsidR="00E95AF3" w:rsidRPr="006B3EA2" w:rsidRDefault="00E95AF3" w:rsidP="00E95AF3"/>
    <w:p w14:paraId="336FF832" w14:textId="260318E4" w:rsidR="009B63EB" w:rsidRDefault="002455B4" w:rsidP="002455B4">
      <w:pPr>
        <w:pStyle w:val="1"/>
      </w:pPr>
      <w:r>
        <w:t>Description of the problem</w:t>
      </w:r>
    </w:p>
    <w:p w14:paraId="4AA166DE" w14:textId="71981965" w:rsidR="00A66569" w:rsidRPr="00E072C7" w:rsidRDefault="00A66569" w:rsidP="00626916">
      <w:pPr>
        <w:jc w:val="left"/>
        <w:rPr>
          <w:rFonts w:ascii="PingFang SC" w:hAnsi="PingFang SC"/>
          <w:color w:val="2A2B2E"/>
          <w:sz w:val="20"/>
          <w:szCs w:val="20"/>
          <w:shd w:val="clear" w:color="auto" w:fill="FFFFFF"/>
        </w:rPr>
      </w:pPr>
      <w:r w:rsidRPr="00E072C7">
        <w:rPr>
          <w:rFonts w:ascii="PingFang SC" w:hAnsi="PingFang SC"/>
          <w:color w:val="2A2B2E"/>
          <w:sz w:val="20"/>
          <w:szCs w:val="20"/>
          <w:shd w:val="clear" w:color="auto" w:fill="FFFFFF"/>
        </w:rPr>
        <w:t>Despite significant advancements in the prevention and diagnosis of cardiovascular disease in recent years, heart disease remains the leading cause of adult mortality worldwide. This is partly attributed to the vital role played by blood circulation in facilitating oxygen-carbon dioxide exchange among most organs within the body. Consequently, any abnormality in the heart's pumping capacity can lead to irreversible damage across multiple organs within a short timeframe (3-8 minutes).</w:t>
      </w:r>
    </w:p>
    <w:p w14:paraId="2D3C1604" w14:textId="5F3B6AE8" w:rsidR="00A66569" w:rsidRPr="00E072C7" w:rsidRDefault="00A66569" w:rsidP="00626916">
      <w:pPr>
        <w:jc w:val="left"/>
        <w:rPr>
          <w:rFonts w:ascii="PingFang SC" w:hAnsi="PingFang SC"/>
          <w:color w:val="2A2B2E"/>
          <w:sz w:val="20"/>
          <w:szCs w:val="20"/>
          <w:shd w:val="clear" w:color="auto" w:fill="FFFFFF"/>
        </w:rPr>
      </w:pPr>
      <w:r w:rsidRPr="00E072C7">
        <w:rPr>
          <w:rFonts w:ascii="PingFang SC" w:hAnsi="PingFang SC"/>
          <w:color w:val="2A2B2E"/>
          <w:sz w:val="20"/>
          <w:szCs w:val="20"/>
          <w:shd w:val="clear" w:color="auto" w:fill="FFFFFF"/>
        </w:rPr>
        <w:t xml:space="preserve">However, current human assessment of cardiac function primarily focuses on limited </w:t>
      </w:r>
      <w:r w:rsidRPr="00E072C7">
        <w:rPr>
          <w:rFonts w:ascii="PingFang SC" w:hAnsi="PingFang SC"/>
          <w:color w:val="2A2B2E"/>
          <w:sz w:val="20"/>
          <w:szCs w:val="20"/>
          <w:shd w:val="clear" w:color="auto" w:fill="FFFFFF"/>
        </w:rPr>
        <w:lastRenderedPageBreak/>
        <w:t>monitoring of cardiac beat cycles and specialized blood tests. The measurement of left ventricular ejection fraction (the ratio between changes in left ventricular end-systolic volume and left ventricular end-diastolic volume) stands as one of the most crucial indicators for evaluating cardiac function.</w:t>
      </w:r>
      <w:ins w:id="0" w:author="Water KANG" w:date="2023-09-30T18:06:00Z">
        <w:r w:rsidR="00F37FA4">
          <w:rPr>
            <w:rFonts w:ascii="PingFang SC" w:hAnsi="PingFang SC" w:hint="eastAsia"/>
            <w:color w:val="2A2B2E"/>
            <w:sz w:val="20"/>
            <w:szCs w:val="20"/>
            <w:shd w:val="clear" w:color="auto" w:fill="FFFFFF"/>
          </w:rPr>
          <w:t>但是传统的通过</w:t>
        </w:r>
      </w:ins>
      <w:ins w:id="1" w:author="Water KANG" w:date="2023-09-30T18:07:00Z">
        <w:r w:rsidR="00F37FA4">
          <w:rPr>
            <w:rFonts w:ascii="PingFang SC" w:hAnsi="PingFang SC" w:hint="eastAsia"/>
            <w:color w:val="2A2B2E"/>
            <w:sz w:val="20"/>
            <w:szCs w:val="20"/>
            <w:shd w:val="clear" w:color="auto" w:fill="FFFFFF"/>
          </w:rPr>
          <w:t>超声仪器对</w:t>
        </w:r>
      </w:ins>
      <w:ins w:id="2" w:author="Water KANG" w:date="2023-09-30T18:06:00Z">
        <w:r w:rsidR="00F37FA4">
          <w:rPr>
            <w:rFonts w:ascii="PingFang SC" w:hAnsi="PingFang SC" w:hint="eastAsia"/>
            <w:color w:val="2A2B2E"/>
            <w:sz w:val="20"/>
            <w:szCs w:val="20"/>
            <w:shd w:val="clear" w:color="auto" w:fill="FFFFFF"/>
          </w:rPr>
          <w:t>心脏</w:t>
        </w:r>
      </w:ins>
      <w:ins w:id="3" w:author="Water KANG" w:date="2023-09-30T18:07:00Z">
        <w:r w:rsidR="00F37FA4">
          <w:rPr>
            <w:rFonts w:ascii="PingFang SC" w:hAnsi="PingFang SC" w:hint="eastAsia"/>
            <w:color w:val="2A2B2E"/>
            <w:sz w:val="20"/>
            <w:szCs w:val="20"/>
            <w:shd w:val="clear" w:color="auto" w:fill="FFFFFF"/>
          </w:rPr>
          <w:t>左心室射血分数</w:t>
        </w:r>
      </w:ins>
      <w:ins w:id="4" w:author="Water KANG" w:date="2023-09-30T18:06:00Z">
        <w:r w:rsidR="00F37FA4">
          <w:rPr>
            <w:rFonts w:ascii="PingFang SC" w:hAnsi="PingFang SC" w:hint="eastAsia"/>
            <w:color w:val="2A2B2E"/>
            <w:sz w:val="20"/>
            <w:szCs w:val="20"/>
            <w:shd w:val="clear" w:color="auto" w:fill="FFFFFF"/>
          </w:rPr>
          <w:t>测量</w:t>
        </w:r>
      </w:ins>
      <w:ins w:id="5" w:author="Water KANG" w:date="2023-09-30T18:08:00Z">
        <w:r w:rsidR="00F37FA4">
          <w:rPr>
            <w:rFonts w:ascii="PingFang SC" w:hAnsi="PingFang SC" w:hint="eastAsia"/>
            <w:color w:val="2A2B2E"/>
            <w:sz w:val="20"/>
            <w:szCs w:val="20"/>
            <w:shd w:val="clear" w:color="auto" w:fill="FFFFFF"/>
          </w:rPr>
          <w:t>却不是金标准，也很难成为金标准。因为心超测量</w:t>
        </w:r>
        <w:r w:rsidR="00F37FA4">
          <w:rPr>
            <w:rFonts w:ascii="PingFang SC" w:hAnsi="PingFang SC" w:hint="eastAsia"/>
            <w:color w:val="2A2B2E"/>
            <w:sz w:val="20"/>
            <w:szCs w:val="20"/>
            <w:shd w:val="clear" w:color="auto" w:fill="FFFFFF"/>
          </w:rPr>
          <w:t>EF</w:t>
        </w:r>
      </w:ins>
      <w:ins w:id="6" w:author="Water KANG" w:date="2023-09-30T18:09:00Z">
        <w:r w:rsidR="00F37FA4">
          <w:rPr>
            <w:rFonts w:ascii="PingFang SC" w:hAnsi="PingFang SC" w:hint="eastAsia"/>
            <w:color w:val="2A2B2E"/>
            <w:sz w:val="20"/>
            <w:szCs w:val="20"/>
            <w:shd w:val="clear" w:color="auto" w:fill="FFFFFF"/>
          </w:rPr>
          <w:t>始终是半定量，测量的数值貌似是客观的，但进行测量的操作者却是主观的。临床过程中</w:t>
        </w:r>
      </w:ins>
      <w:ins w:id="7" w:author="Water KANG" w:date="2023-09-30T18:12:00Z">
        <w:r w:rsidR="00F37FA4">
          <w:rPr>
            <w:rFonts w:ascii="PingFang SC" w:hAnsi="PingFang SC" w:hint="eastAsia"/>
            <w:color w:val="2A2B2E"/>
            <w:sz w:val="20"/>
            <w:szCs w:val="20"/>
            <w:shd w:val="clear" w:color="auto" w:fill="FFFFFF"/>
          </w:rPr>
          <w:t>经常</w:t>
        </w:r>
      </w:ins>
      <w:ins w:id="8" w:author="Water KANG" w:date="2023-09-30T18:09:00Z">
        <w:r w:rsidR="00F37FA4">
          <w:rPr>
            <w:rFonts w:ascii="PingFang SC" w:hAnsi="PingFang SC" w:hint="eastAsia"/>
            <w:color w:val="2A2B2E"/>
            <w:sz w:val="20"/>
            <w:szCs w:val="20"/>
            <w:shd w:val="clear" w:color="auto" w:fill="FFFFFF"/>
          </w:rPr>
          <w:t>会发现</w:t>
        </w:r>
      </w:ins>
      <w:ins w:id="9" w:author="Water KANG" w:date="2023-09-30T18:10:00Z">
        <w:r w:rsidR="00F37FA4">
          <w:rPr>
            <w:rFonts w:ascii="PingFang SC" w:hAnsi="PingFang SC" w:hint="eastAsia"/>
            <w:color w:val="2A2B2E"/>
            <w:sz w:val="20"/>
            <w:szCs w:val="20"/>
            <w:shd w:val="clear" w:color="auto" w:fill="FFFFFF"/>
          </w:rPr>
          <w:t>，不同的操作者测量同一患者的</w:t>
        </w:r>
        <w:r w:rsidR="00F37FA4">
          <w:rPr>
            <w:rFonts w:ascii="PingFang SC" w:hAnsi="PingFang SC" w:hint="eastAsia"/>
            <w:color w:val="2A2B2E"/>
            <w:sz w:val="20"/>
            <w:szCs w:val="20"/>
            <w:shd w:val="clear" w:color="auto" w:fill="FFFFFF"/>
          </w:rPr>
          <w:t>EF</w:t>
        </w:r>
        <w:r w:rsidR="00F37FA4">
          <w:rPr>
            <w:rFonts w:ascii="PingFang SC" w:hAnsi="PingFang SC" w:hint="eastAsia"/>
            <w:color w:val="2A2B2E"/>
            <w:sz w:val="20"/>
            <w:szCs w:val="20"/>
            <w:shd w:val="clear" w:color="auto" w:fill="FFFFFF"/>
          </w:rPr>
          <w:t>，结果却大不相同，甚至是同一个操作者对</w:t>
        </w:r>
      </w:ins>
      <w:ins w:id="10" w:author="Water KANG" w:date="2023-09-30T18:11:00Z">
        <w:r w:rsidR="00F37FA4">
          <w:rPr>
            <w:rFonts w:ascii="PingFang SC" w:hAnsi="PingFang SC" w:hint="eastAsia"/>
            <w:color w:val="2A2B2E"/>
            <w:sz w:val="20"/>
            <w:szCs w:val="20"/>
            <w:shd w:val="clear" w:color="auto" w:fill="FFFFFF"/>
          </w:rPr>
          <w:t>同一患者进行</w:t>
        </w:r>
        <w:r w:rsidR="00F37FA4">
          <w:rPr>
            <w:rFonts w:ascii="PingFang SC" w:hAnsi="PingFang SC" w:hint="eastAsia"/>
            <w:color w:val="2A2B2E"/>
            <w:sz w:val="20"/>
            <w:szCs w:val="20"/>
            <w:shd w:val="clear" w:color="auto" w:fill="FFFFFF"/>
          </w:rPr>
          <w:t>EF</w:t>
        </w:r>
        <w:r w:rsidR="00F37FA4">
          <w:rPr>
            <w:rFonts w:ascii="PingFang SC" w:hAnsi="PingFang SC" w:hint="eastAsia"/>
            <w:color w:val="2A2B2E"/>
            <w:sz w:val="20"/>
            <w:szCs w:val="20"/>
            <w:shd w:val="clear" w:color="auto" w:fill="FFFFFF"/>
          </w:rPr>
          <w:t>测量，也会得到不同的结果。那么，临床诊疗过程中如何尽可能获取准确</w:t>
        </w:r>
      </w:ins>
      <w:ins w:id="11" w:author="Water KANG" w:date="2023-09-30T18:12:00Z">
        <w:r w:rsidR="00F37FA4">
          <w:rPr>
            <w:rFonts w:ascii="PingFang SC" w:hAnsi="PingFang SC" w:hint="eastAsia"/>
            <w:color w:val="2A2B2E"/>
            <w:sz w:val="20"/>
            <w:szCs w:val="20"/>
            <w:shd w:val="clear" w:color="auto" w:fill="FFFFFF"/>
          </w:rPr>
          <w:t>的</w:t>
        </w:r>
        <w:r w:rsidR="00F37FA4">
          <w:rPr>
            <w:rFonts w:ascii="PingFang SC" w:hAnsi="PingFang SC" w:hint="eastAsia"/>
            <w:color w:val="2A2B2E"/>
            <w:sz w:val="20"/>
            <w:szCs w:val="20"/>
            <w:shd w:val="clear" w:color="auto" w:fill="FFFFFF"/>
          </w:rPr>
          <w:t>EF</w:t>
        </w:r>
      </w:ins>
      <w:ins w:id="12" w:author="Water KANG" w:date="2023-09-30T18:13:00Z">
        <w:r w:rsidR="00F37FA4">
          <w:rPr>
            <w:rFonts w:ascii="PingFang SC" w:hAnsi="PingFang SC" w:hint="eastAsia"/>
            <w:color w:val="2A2B2E"/>
            <w:sz w:val="20"/>
            <w:szCs w:val="20"/>
            <w:shd w:val="clear" w:color="auto" w:fill="FFFFFF"/>
          </w:rPr>
          <w:t>以指导诊断和治疗方案呢？</w:t>
        </w:r>
      </w:ins>
      <w:ins w:id="13" w:author="Water KANG" w:date="2023-09-30T18:15:00Z">
        <w:r w:rsidR="009468A0">
          <w:t>But</w:t>
        </w:r>
      </w:ins>
      <w:ins w:id="14" w:author="Water KANG" w:date="2023-09-30T18:14:00Z">
        <w:r w:rsidR="008A4F3D">
          <w:t xml:space="preserve"> the traditional measurement of the heart's left ventricular ejection fraction (LVEF) by ultrasound instrumentation is not the gold </w:t>
        </w:r>
        <w:proofErr w:type="gramStart"/>
        <w:r w:rsidR="008A4F3D">
          <w:t>standard, and</w:t>
        </w:r>
        <w:proofErr w:type="gramEnd"/>
        <w:r w:rsidR="008A4F3D">
          <w:t xml:space="preserve"> is hardly the gold standard. Because the measurement of EF by ultrasound is always semi-quantitative, the value of the measurement appears to be objective, but the operator who performs the measurement is subjective. In the clinical process, it is often found that different operators measure the EF of the same patient, but the results are very different, and even the same operator for the same patient EF measurement, but also get different results. So, how can we obtain as accurate an EF as possible to guide the diagnosis and treatment plan during clinical diagnosis and treatment?</w:t>
        </w:r>
        <w:r w:rsidR="008A4F3D" w:rsidRPr="00E072C7">
          <w:rPr>
            <w:rFonts w:ascii="PingFang SC" w:hAnsi="PingFang SC"/>
            <w:color w:val="2A2B2E"/>
            <w:sz w:val="20"/>
            <w:szCs w:val="20"/>
            <w:shd w:val="clear" w:color="auto" w:fill="FFFFFF"/>
          </w:rPr>
          <w:t xml:space="preserve"> </w:t>
        </w:r>
      </w:ins>
    </w:p>
    <w:p w14:paraId="0AE84259" w14:textId="1F195666" w:rsidR="00EF0186" w:rsidRPr="002B3332" w:rsidRDefault="00B758B1" w:rsidP="00E072C7">
      <w:pPr>
        <w:pStyle w:val="1"/>
        <w:rPr>
          <w:rFonts w:ascii="PingFang SC" w:hAnsi="PingFang SC"/>
          <w:color w:val="2A2B2E"/>
          <w:highlight w:val="green"/>
          <w:shd w:val="clear" w:color="auto" w:fill="FFFFFF"/>
        </w:rPr>
      </w:pPr>
      <w:r>
        <w:rPr>
          <w:rFonts w:hint="eastAsia"/>
        </w:rPr>
        <w:t>Brief</w:t>
      </w:r>
      <w:r>
        <w:t xml:space="preserve"> </w:t>
      </w:r>
      <w:r w:rsidR="00E072C7">
        <w:t>survey</w:t>
      </w:r>
    </w:p>
    <w:p w14:paraId="3077B14B" w14:textId="77777777" w:rsidR="00B23C2D" w:rsidRPr="009E547C" w:rsidRDefault="00B23C2D" w:rsidP="00B23C2D">
      <w:pPr>
        <w:jc w:val="left"/>
        <w:rPr>
          <w:rFonts w:ascii="PingFang SC" w:hAnsi="PingFang SC"/>
          <w:color w:val="2A2B2E"/>
          <w:sz w:val="20"/>
          <w:szCs w:val="20"/>
          <w:shd w:val="clear" w:color="auto" w:fill="FFFFFF"/>
        </w:rPr>
      </w:pPr>
      <w:r w:rsidRPr="009E547C">
        <w:rPr>
          <w:rFonts w:ascii="PingFang SC" w:hAnsi="PingFang SC"/>
          <w:color w:val="2A2B2E"/>
          <w:sz w:val="20"/>
          <w:szCs w:val="20"/>
          <w:shd w:val="clear" w:color="auto" w:fill="FFFFFF"/>
        </w:rPr>
        <w:t>Discrepancies observed during ejection fraction assessments are partially due to common heart rate irregularities and computational challenges associated with manually tracking ventricular size for each beat. Additionally, physiological differences age, chest size, working and living environments, as well as behavioral habits contribute to variations in the basic contour of the heart even when examining individuals with normal physiological functions. Furthermore, different angles used during testing by non-cardiologists utilizing point-of-care ultrasound can significantly impact results.</w:t>
      </w:r>
    </w:p>
    <w:p w14:paraId="142D95DD" w14:textId="5551534F" w:rsidR="00B23C2D" w:rsidRPr="009E547C" w:rsidRDefault="00B23C2D" w:rsidP="00B23C2D">
      <w:pPr>
        <w:jc w:val="left"/>
        <w:rPr>
          <w:rFonts w:ascii="PingFang SC" w:hAnsi="PingFang SC"/>
          <w:color w:val="2A2B2E"/>
          <w:sz w:val="20"/>
          <w:szCs w:val="20"/>
          <w:shd w:val="clear" w:color="auto" w:fill="FFFFFF"/>
        </w:rPr>
      </w:pPr>
      <w:r w:rsidRPr="009E547C">
        <w:rPr>
          <w:rFonts w:ascii="PingFang SC" w:hAnsi="PingFang SC"/>
          <w:color w:val="2A2B2E"/>
          <w:sz w:val="20"/>
          <w:szCs w:val="20"/>
          <w:shd w:val="clear" w:color="auto" w:fill="FFFFFF"/>
        </w:rPr>
        <w:lastRenderedPageBreak/>
        <w:t>Even after extensive training, physicians may still exhibit substantial divergent biases or omissions when assessing emergencies</w:t>
      </w:r>
      <w:r w:rsidR="00EF0186" w:rsidRPr="009E547C">
        <w:rPr>
          <w:rFonts w:ascii="PingFang SC" w:hAnsi="PingFang SC"/>
          <w:color w:val="2A2B2E"/>
          <w:sz w:val="20"/>
          <w:szCs w:val="20"/>
          <w:shd w:val="clear" w:color="auto" w:fill="FFFFFF"/>
        </w:rPr>
        <w:t xml:space="preserve"> </w:t>
      </w:r>
      <w:r w:rsidR="00EF0186" w:rsidRPr="009E547C">
        <w:rPr>
          <w:rFonts w:ascii="PingFang SC" w:hAnsi="PingFang SC" w:hint="eastAsia"/>
          <w:color w:val="2A2B2E"/>
          <w:sz w:val="20"/>
          <w:szCs w:val="20"/>
          <w:shd w:val="clear" w:color="auto" w:fill="FFFFFF"/>
        </w:rPr>
        <w:t>or</w:t>
      </w:r>
      <w:r w:rsidR="00EF0186" w:rsidRPr="009E547C">
        <w:rPr>
          <w:rFonts w:ascii="PingFang SC" w:hAnsi="PingFang SC"/>
          <w:color w:val="2A2B2E"/>
          <w:sz w:val="20"/>
          <w:szCs w:val="20"/>
          <w:shd w:val="clear" w:color="auto" w:fill="FFFFFF"/>
        </w:rPr>
        <w:t xml:space="preserve"> rare diseases</w:t>
      </w:r>
      <w:r w:rsidRPr="009E547C">
        <w:rPr>
          <w:rFonts w:ascii="PingFang SC" w:hAnsi="PingFang SC"/>
          <w:color w:val="2A2B2E"/>
          <w:sz w:val="20"/>
          <w:szCs w:val="20"/>
          <w:shd w:val="clear" w:color="auto" w:fill="FFFFFF"/>
        </w:rPr>
        <w:t>. Such discrepancies pose potential dangers alike. Therefore, there is an urgent need for rapid, efficient, cost-effective, accurate,</w:t>
      </w:r>
      <w:r w:rsidR="00AF3936" w:rsidRPr="009E547C">
        <w:rPr>
          <w:rFonts w:ascii="PingFang SC" w:hAnsi="PingFang SC"/>
          <w:color w:val="2A2B2E"/>
          <w:sz w:val="20"/>
          <w:szCs w:val="20"/>
          <w:shd w:val="clear" w:color="auto" w:fill="FFFFFF"/>
        </w:rPr>
        <w:t xml:space="preserve"> </w:t>
      </w:r>
      <w:r w:rsidR="009E547C" w:rsidRPr="009E547C">
        <w:rPr>
          <w:rFonts w:ascii="PingFang SC" w:hAnsi="PingFang SC"/>
          <w:color w:val="2A2B2E"/>
          <w:sz w:val="20"/>
          <w:szCs w:val="20"/>
          <w:shd w:val="clear" w:color="auto" w:fill="FFFFFF"/>
        </w:rPr>
        <w:t>reproducible,</w:t>
      </w:r>
      <w:r w:rsidR="00AF3936" w:rsidRPr="009E547C">
        <w:rPr>
          <w:rFonts w:ascii="PingFang SC" w:hAnsi="PingFang SC"/>
          <w:color w:val="2A2B2E"/>
          <w:sz w:val="20"/>
          <w:szCs w:val="20"/>
          <w:shd w:val="clear" w:color="auto" w:fill="FFFFFF"/>
        </w:rPr>
        <w:t xml:space="preserve"> </w:t>
      </w:r>
      <w:r w:rsidRPr="009E547C">
        <w:rPr>
          <w:rFonts w:ascii="PingFang SC" w:hAnsi="PingFang SC"/>
          <w:color w:val="2A2B2E"/>
          <w:sz w:val="20"/>
          <w:szCs w:val="20"/>
          <w:shd w:val="clear" w:color="auto" w:fill="FFFFFF"/>
        </w:rPr>
        <w:t>and quantifiable methods for assessing cardiac function.</w:t>
      </w:r>
    </w:p>
    <w:p w14:paraId="7FF4DECC" w14:textId="57A4154D" w:rsidR="00B23C2D" w:rsidRPr="002A5F65" w:rsidRDefault="009E547C" w:rsidP="009E547C">
      <w:pPr>
        <w:pStyle w:val="1"/>
        <w:rPr>
          <w:highlight w:val="green"/>
        </w:rPr>
      </w:pPr>
      <w:r>
        <w:rPr>
          <w:rFonts w:hint="eastAsia"/>
        </w:rPr>
        <w:t>P</w:t>
      </w:r>
      <w:r>
        <w:t>roposed work</w:t>
      </w:r>
    </w:p>
    <w:p w14:paraId="542E3675" w14:textId="0CCABCC5" w:rsidR="00B23C2D" w:rsidRDefault="00B23C2D" w:rsidP="00B23C2D">
      <w:pPr>
        <w:jc w:val="left"/>
      </w:pPr>
      <w:r w:rsidRPr="00EE29CA">
        <w:rPr>
          <w:rFonts w:ascii="PingFang SC" w:hAnsi="PingFang SC"/>
          <w:color w:val="2A2B2E"/>
          <w:sz w:val="20"/>
          <w:szCs w:val="20"/>
          <w:shd w:val="clear" w:color="auto" w:fill="FFFFFF"/>
        </w:rPr>
        <w:t xml:space="preserve">The acquisition of echocardiographic images is rapid, cost-effective, and free from ionizing radiation, making it the most widely utilized modality in cardiovascular imaging. To address this challenge, we propose "Fusion Modeling &amp; Knowledge Distillation Optimization," which leverages a video-based deep learning algorithm called </w:t>
      </w:r>
      <w:proofErr w:type="spellStart"/>
      <w:r w:rsidRPr="00EE29CA">
        <w:rPr>
          <w:rFonts w:ascii="PingFang SC" w:hAnsi="PingFang SC"/>
          <w:color w:val="2A2B2E"/>
          <w:sz w:val="20"/>
          <w:szCs w:val="20"/>
          <w:shd w:val="clear" w:color="auto" w:fill="FFFFFF"/>
        </w:rPr>
        <w:t>EchoNet</w:t>
      </w:r>
      <w:proofErr w:type="spellEnd"/>
      <w:r w:rsidRPr="00EE29CA">
        <w:rPr>
          <w:rFonts w:ascii="PingFang SC" w:hAnsi="PingFang SC"/>
          <w:color w:val="2A2B2E"/>
          <w:sz w:val="20"/>
          <w:szCs w:val="20"/>
          <w:shd w:val="clear" w:color="auto" w:fill="FFFFFF"/>
        </w:rPr>
        <w:t>-Dynamic. This approach combines feature extraction using multiple models (employing a window-based attention mechanism with multiple convolutional networks</w:t>
      </w:r>
      <w:ins w:id="15" w:author="Water KANG" w:date="2023-09-30T22:38:00Z">
        <w:r w:rsidR="00E058E2">
          <w:rPr>
            <w:rFonts w:ascii="PingFang SC" w:hAnsi="PingFang SC"/>
            <w:color w:val="2A2B2E"/>
            <w:sz w:val="20"/>
            <w:szCs w:val="20"/>
            <w:shd w:val="clear" w:color="auto" w:fill="FFFFFF"/>
          </w:rPr>
          <w:t>,</w:t>
        </w:r>
        <w:r w:rsidR="00E058E2" w:rsidRPr="00E058E2">
          <w:t xml:space="preserve"> </w:t>
        </w:r>
        <w:r w:rsidR="00E058E2" w:rsidRPr="00E058E2">
          <w:rPr>
            <w:rFonts w:ascii="PingFang SC" w:hAnsi="PingFang SC"/>
            <w:color w:val="2A2B2E"/>
            <w:sz w:val="20"/>
            <w:szCs w:val="20"/>
            <w:shd w:val="clear" w:color="auto" w:fill="FFFFFF"/>
          </w:rPr>
          <w:t>a mixed model that enjoys the benefit of both self-Attention(maybe also Cross-Attention) and Convolution (</w:t>
        </w:r>
        <w:proofErr w:type="spellStart"/>
        <w:r w:rsidR="00E058E2" w:rsidRPr="00E058E2">
          <w:rPr>
            <w:rFonts w:ascii="PingFang SC" w:hAnsi="PingFang SC"/>
            <w:color w:val="2A2B2E"/>
            <w:sz w:val="20"/>
            <w:szCs w:val="20"/>
            <w:shd w:val="clear" w:color="auto" w:fill="FFFFFF"/>
          </w:rPr>
          <w:t>ACmix</w:t>
        </w:r>
        <w:proofErr w:type="spellEnd"/>
        <w:r w:rsidR="00E058E2" w:rsidRPr="00E058E2">
          <w:rPr>
            <w:rFonts w:ascii="PingFang SC" w:hAnsi="PingFang SC"/>
            <w:color w:val="2A2B2E"/>
            <w:sz w:val="20"/>
            <w:szCs w:val="20"/>
            <w:shd w:val="clear" w:color="auto" w:fill="FFFFFF"/>
          </w:rPr>
          <w:t xml:space="preserve">), while having minimum computational overhead compared to the pure convolution or </w:t>
        </w:r>
        <w:proofErr w:type="spellStart"/>
        <w:r w:rsidR="00E058E2" w:rsidRPr="00E058E2">
          <w:rPr>
            <w:rFonts w:ascii="PingFang SC" w:hAnsi="PingFang SC"/>
            <w:color w:val="2A2B2E"/>
            <w:sz w:val="20"/>
            <w:szCs w:val="20"/>
            <w:shd w:val="clear" w:color="auto" w:fill="FFFFFF"/>
          </w:rPr>
          <w:t>selfattention</w:t>
        </w:r>
        <w:proofErr w:type="spellEnd"/>
        <w:r w:rsidR="00E058E2" w:rsidRPr="00E058E2">
          <w:rPr>
            <w:rFonts w:ascii="PingFang SC" w:hAnsi="PingFang SC"/>
            <w:color w:val="2A2B2E"/>
            <w:sz w:val="20"/>
            <w:szCs w:val="20"/>
            <w:shd w:val="clear" w:color="auto" w:fill="FFFFFF"/>
          </w:rPr>
          <w:t xml:space="preserve"> counterpart</w:t>
        </w:r>
      </w:ins>
      <w:r w:rsidRPr="00EE29CA">
        <w:rPr>
          <w:rFonts w:ascii="PingFang SC" w:hAnsi="PingFang SC"/>
          <w:color w:val="2A2B2E"/>
          <w:sz w:val="20"/>
          <w:szCs w:val="20"/>
          <w:shd w:val="clear" w:color="auto" w:fill="FFFFFF"/>
        </w:rPr>
        <w:t>) and surpasses human experts in critical tasks such as left ventricle segmentation and ejection fraction estimation while significantly reducing computational requirements.</w:t>
      </w:r>
      <w:ins w:id="16" w:author="Water KANG" w:date="2023-09-30T22:52:00Z">
        <w:r w:rsidR="00982394" w:rsidRPr="00982394">
          <w:t xml:space="preserve"> </w:t>
        </w:r>
        <w:r w:rsidR="00982394" w:rsidRPr="00982394">
          <w:rPr>
            <w:rFonts w:ascii="PingFang SC" w:hAnsi="PingFang SC"/>
            <w:color w:val="2A2B2E"/>
            <w:sz w:val="20"/>
            <w:szCs w:val="20"/>
            <w:shd w:val="clear" w:color="auto" w:fill="FFFFFF"/>
          </w:rPr>
          <w:t>Although Knowledge Distillation Optimization can optimize the neural network structure to speed up inference, it comes at the cost of decreased accuracy. Therefore, we hope to compensate for this loss by Attention modeling</w:t>
        </w:r>
      </w:ins>
      <w:r w:rsidRPr="00EE29CA">
        <w:rPr>
          <w:rFonts w:ascii="PingFang SC" w:hAnsi="PingFang SC"/>
          <w:color w:val="2A2B2E"/>
          <w:sz w:val="20"/>
          <w:szCs w:val="20"/>
          <w:shd w:val="clear" w:color="auto" w:fill="FFFFFF"/>
        </w:rPr>
        <w:t xml:space="preserve"> It is user-friendly, requires minimal or no parameter tuning, and can be executed efficiently on personal computers. </w:t>
      </w:r>
      <w:proofErr w:type="gramStart"/>
      <w:r w:rsidRPr="00EE29CA">
        <w:rPr>
          <w:rFonts w:ascii="PingFang SC" w:hAnsi="PingFang SC"/>
          <w:color w:val="2A2B2E"/>
          <w:sz w:val="20"/>
          <w:szCs w:val="20"/>
          <w:shd w:val="clear" w:color="auto" w:fill="FFFFFF"/>
        </w:rPr>
        <w:t>Future prospects</w:t>
      </w:r>
      <w:proofErr w:type="gramEnd"/>
      <w:r w:rsidRPr="00EE29CA">
        <w:rPr>
          <w:rFonts w:ascii="PingFang SC" w:hAnsi="PingFang SC"/>
          <w:color w:val="2A2B2E"/>
          <w:sz w:val="20"/>
          <w:szCs w:val="20"/>
          <w:shd w:val="clear" w:color="auto" w:fill="FFFFFF"/>
        </w:rPr>
        <w:t xml:space="preserve"> include extending its application to detect and monitor other organs, tissues, and body behaviors through video analysis to enhance auxiliary clinical diagnosis, treatment planning, </w:t>
      </w:r>
      <w:r w:rsidRPr="00EE29CA">
        <w:rPr>
          <w:rFonts w:ascii="PingFang SC" w:hAnsi="PingFang SC"/>
          <w:color w:val="2A2B2E"/>
          <w:sz w:val="20"/>
          <w:szCs w:val="20"/>
          <w:shd w:val="clear" w:color="auto" w:fill="FFFFFF"/>
        </w:rPr>
        <w:lastRenderedPageBreak/>
        <w:t>and risk assessment.</w:t>
      </w:r>
      <w:ins w:id="17" w:author="Water KANG" w:date="2023-09-30T22:56:00Z">
        <w:r w:rsidR="00982394" w:rsidRPr="00982394">
          <w:t xml:space="preserve"> </w:t>
        </w:r>
        <w:r w:rsidR="00982394" w:rsidRPr="00982394">
          <w:rPr>
            <w:rFonts w:ascii="PingFang SC" w:hAnsi="PingFang SC"/>
            <w:color w:val="2A2B2E"/>
            <w:sz w:val="20"/>
            <w:szCs w:val="20"/>
            <w:shd w:val="clear" w:color="auto" w:fill="FFFFFF"/>
          </w:rPr>
          <w:t>A longer term plan is to realize 3D reconstruction of the entire cardiac activity by means of ultrasound video from multiple angles to achieve a 360-degree view and avoid cross-sectional errors due to the acquisition angle of the ultrasound probe.</w:t>
        </w:r>
      </w:ins>
    </w:p>
    <w:p w14:paraId="4EBA1727" w14:textId="77777777" w:rsidR="00AD1EC1" w:rsidRPr="00AD1EC1" w:rsidRDefault="00AD1EC1" w:rsidP="00B1457B"/>
    <w:p w14:paraId="0AE927C2" w14:textId="6DC3FCCE" w:rsidR="00D624EA" w:rsidRDefault="002455B4" w:rsidP="002455B4">
      <w:pPr>
        <w:pStyle w:val="1"/>
      </w:pPr>
      <w:r>
        <w:t>Preliminary plan</w:t>
      </w:r>
    </w:p>
    <w:tbl>
      <w:tblPr>
        <w:tblStyle w:val="5-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2972"/>
        <w:gridCol w:w="1418"/>
        <w:gridCol w:w="1638"/>
      </w:tblGrid>
      <w:tr w:rsidR="00007793" w14:paraId="5A83A8D6" w14:textId="545859F4" w:rsidTr="00B85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right w:val="none" w:sz="0" w:space="0" w:color="auto"/>
            </w:tcBorders>
          </w:tcPr>
          <w:p w14:paraId="55830234" w14:textId="04E2D6CF" w:rsidR="00007793" w:rsidRDefault="00845616" w:rsidP="002455B4">
            <w:r>
              <w:rPr>
                <w:rFonts w:hint="eastAsia"/>
              </w:rPr>
              <w:t>M</w:t>
            </w:r>
            <w:r w:rsidRPr="00845616">
              <w:t>ilestone</w:t>
            </w:r>
          </w:p>
        </w:tc>
        <w:tc>
          <w:tcPr>
            <w:tcW w:w="2972" w:type="dxa"/>
            <w:tcBorders>
              <w:top w:val="none" w:sz="0" w:space="0" w:color="auto"/>
              <w:left w:val="none" w:sz="0" w:space="0" w:color="auto"/>
              <w:right w:val="none" w:sz="0" w:space="0" w:color="auto"/>
            </w:tcBorders>
          </w:tcPr>
          <w:p w14:paraId="1DF8774F" w14:textId="3557A7A5" w:rsidR="00007793" w:rsidRDefault="00007793" w:rsidP="002455B4">
            <w:pPr>
              <w:cnfStyle w:val="100000000000" w:firstRow="1" w:lastRow="0" w:firstColumn="0" w:lastColumn="0" w:oddVBand="0" w:evenVBand="0" w:oddHBand="0" w:evenHBand="0" w:firstRowFirstColumn="0" w:firstRowLastColumn="0" w:lastRowFirstColumn="0" w:lastRowLastColumn="0"/>
            </w:pPr>
            <w:r w:rsidRPr="00007793">
              <w:t>Work content</w:t>
            </w:r>
          </w:p>
        </w:tc>
        <w:tc>
          <w:tcPr>
            <w:tcW w:w="1418" w:type="dxa"/>
            <w:tcBorders>
              <w:top w:val="none" w:sz="0" w:space="0" w:color="auto"/>
              <w:left w:val="none" w:sz="0" w:space="0" w:color="auto"/>
              <w:right w:val="none" w:sz="0" w:space="0" w:color="auto"/>
            </w:tcBorders>
          </w:tcPr>
          <w:p w14:paraId="6005D32F" w14:textId="5A7CA635" w:rsidR="00007793" w:rsidRDefault="00007793" w:rsidP="002455B4">
            <w:pPr>
              <w:cnfStyle w:val="100000000000" w:firstRow="1" w:lastRow="0" w:firstColumn="0" w:lastColumn="0" w:oddVBand="0" w:evenVBand="0" w:oddHBand="0" w:evenHBand="0" w:firstRowFirstColumn="0" w:firstRowLastColumn="0" w:lastRowFirstColumn="0" w:lastRowLastColumn="0"/>
            </w:pPr>
            <w:r>
              <w:rPr>
                <w:rFonts w:hint="eastAsia"/>
              </w:rPr>
              <w:t>P</w:t>
            </w:r>
            <w:r>
              <w:t>lan Date</w:t>
            </w:r>
          </w:p>
        </w:tc>
        <w:tc>
          <w:tcPr>
            <w:tcW w:w="1638" w:type="dxa"/>
            <w:tcBorders>
              <w:top w:val="none" w:sz="0" w:space="0" w:color="auto"/>
              <w:left w:val="none" w:sz="0" w:space="0" w:color="auto"/>
              <w:right w:val="none" w:sz="0" w:space="0" w:color="auto"/>
            </w:tcBorders>
          </w:tcPr>
          <w:p w14:paraId="5C7FCCF7" w14:textId="3A225222" w:rsidR="00007793" w:rsidRDefault="00007793" w:rsidP="002455B4">
            <w:pPr>
              <w:cnfStyle w:val="100000000000" w:firstRow="1" w:lastRow="0" w:firstColumn="0" w:lastColumn="0" w:oddVBand="0" w:evenVBand="0" w:oddHBand="0" w:evenHBand="0" w:firstRowFirstColumn="0" w:firstRowLastColumn="0" w:lastRowFirstColumn="0" w:lastRowLastColumn="0"/>
            </w:pPr>
            <w:r>
              <w:rPr>
                <w:rFonts w:hint="eastAsia"/>
              </w:rPr>
              <w:t>F</w:t>
            </w:r>
            <w:r>
              <w:t>inish Date</w:t>
            </w:r>
          </w:p>
        </w:tc>
      </w:tr>
      <w:tr w:rsidR="00007793" w14:paraId="53C96B2B" w14:textId="2DE70C14" w:rsidTr="00B8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left w:val="none" w:sz="0" w:space="0" w:color="auto"/>
            </w:tcBorders>
          </w:tcPr>
          <w:p w14:paraId="07F0EFC3" w14:textId="651D2A52" w:rsidR="00007793" w:rsidRPr="003E0EC3" w:rsidRDefault="00007793" w:rsidP="009E5D04">
            <w:pPr>
              <w:pStyle w:val="a7"/>
              <w:numPr>
                <w:ilvl w:val="0"/>
                <w:numId w:val="4"/>
              </w:numPr>
              <w:ind w:left="173" w:firstLineChars="0" w:hanging="283"/>
              <w:jc w:val="left"/>
            </w:pPr>
            <w:r w:rsidRPr="003E0EC3">
              <w:t>Setup</w:t>
            </w:r>
            <w:r w:rsidRPr="003E0EC3">
              <w:rPr>
                <w:rFonts w:hint="eastAsia"/>
              </w:rPr>
              <w:t xml:space="preserve"> D</w:t>
            </w:r>
            <w:r w:rsidRPr="003E0EC3">
              <w:t>ev ENV</w:t>
            </w:r>
          </w:p>
        </w:tc>
        <w:tc>
          <w:tcPr>
            <w:tcW w:w="2972" w:type="dxa"/>
            <w:shd w:val="clear" w:color="auto" w:fill="auto"/>
          </w:tcPr>
          <w:p w14:paraId="412AD366" w14:textId="1E96C4E9" w:rsidR="00007793" w:rsidRDefault="00845616" w:rsidP="00845616">
            <w:pPr>
              <w:jc w:val="left"/>
              <w:cnfStyle w:val="000000100000" w:firstRow="0" w:lastRow="0" w:firstColumn="0" w:lastColumn="0" w:oddVBand="0" w:evenVBand="0" w:oddHBand="1" w:evenHBand="0" w:firstRowFirstColumn="0" w:firstRowLastColumn="0" w:lastRowFirstColumn="0" w:lastRowLastColumn="0"/>
            </w:pPr>
            <w:r>
              <w:t>H</w:t>
            </w:r>
            <w:r>
              <w:rPr>
                <w:rFonts w:hint="eastAsia"/>
              </w:rPr>
              <w:t>ardware</w:t>
            </w:r>
            <w:r>
              <w:t xml:space="preserve"> </w:t>
            </w:r>
            <w:r>
              <w:rPr>
                <w:rFonts w:hint="eastAsia"/>
              </w:rPr>
              <w:t>including</w:t>
            </w:r>
            <w:r>
              <w:t xml:space="preserve"> </w:t>
            </w:r>
            <w:r>
              <w:rPr>
                <w:rFonts w:hint="eastAsia"/>
              </w:rPr>
              <w:t>GPU、</w:t>
            </w:r>
            <w:proofErr w:type="spellStart"/>
            <w:r>
              <w:rPr>
                <w:rFonts w:hint="eastAsia"/>
              </w:rPr>
              <w:t>Py</w:t>
            </w:r>
            <w:r>
              <w:t>Torch</w:t>
            </w:r>
            <w:proofErr w:type="spellEnd"/>
            <w:r>
              <w:t xml:space="preserve"> </w:t>
            </w:r>
            <w:r>
              <w:rPr>
                <w:rFonts w:hint="eastAsia"/>
              </w:rPr>
              <w:t>config</w:t>
            </w:r>
            <w:r>
              <w:t xml:space="preserve"> </w:t>
            </w:r>
            <w:r>
              <w:rPr>
                <w:rFonts w:hint="eastAsia"/>
              </w:rPr>
              <w:t>ready</w:t>
            </w:r>
          </w:p>
        </w:tc>
        <w:tc>
          <w:tcPr>
            <w:tcW w:w="1418" w:type="dxa"/>
            <w:shd w:val="clear" w:color="auto" w:fill="auto"/>
          </w:tcPr>
          <w:p w14:paraId="22FCB571" w14:textId="667D0535" w:rsidR="00007793" w:rsidRDefault="00845616" w:rsidP="002455B4">
            <w:pPr>
              <w:cnfStyle w:val="000000100000" w:firstRow="0" w:lastRow="0" w:firstColumn="0" w:lastColumn="0" w:oddVBand="0" w:evenVBand="0" w:oddHBand="1" w:evenHBand="0" w:firstRowFirstColumn="0" w:firstRowLastColumn="0" w:lastRowFirstColumn="0" w:lastRowLastColumn="0"/>
            </w:pPr>
            <w:r>
              <w:rPr>
                <w:rFonts w:hint="eastAsia"/>
              </w:rPr>
              <w:t>2</w:t>
            </w:r>
            <w:r>
              <w:t>023/10/01</w:t>
            </w:r>
          </w:p>
        </w:tc>
        <w:tc>
          <w:tcPr>
            <w:tcW w:w="1638" w:type="dxa"/>
            <w:shd w:val="clear" w:color="auto" w:fill="auto"/>
          </w:tcPr>
          <w:p w14:paraId="13C727C5" w14:textId="09F19AEA" w:rsidR="00007793" w:rsidRDefault="00845616" w:rsidP="002455B4">
            <w:pPr>
              <w:cnfStyle w:val="000000100000" w:firstRow="0" w:lastRow="0" w:firstColumn="0" w:lastColumn="0" w:oddVBand="0" w:evenVBand="0" w:oddHBand="1" w:evenHBand="0" w:firstRowFirstColumn="0" w:firstRowLastColumn="0" w:lastRowFirstColumn="0" w:lastRowLastColumn="0"/>
            </w:pPr>
            <w:r>
              <w:rPr>
                <w:rFonts w:hint="eastAsia"/>
              </w:rPr>
              <w:t>2</w:t>
            </w:r>
            <w:r>
              <w:t>023/09/25</w:t>
            </w:r>
          </w:p>
        </w:tc>
      </w:tr>
      <w:tr w:rsidR="00007793" w14:paraId="0F42906D" w14:textId="5A4D7580" w:rsidTr="00B85184">
        <w:tc>
          <w:tcPr>
            <w:cnfStyle w:val="001000000000" w:firstRow="0" w:lastRow="0" w:firstColumn="1" w:lastColumn="0" w:oddVBand="0" w:evenVBand="0" w:oddHBand="0" w:evenHBand="0" w:firstRowFirstColumn="0" w:firstRowLastColumn="0" w:lastRowFirstColumn="0" w:lastRowLastColumn="0"/>
            <w:tcW w:w="2268" w:type="dxa"/>
            <w:tcBorders>
              <w:left w:val="none" w:sz="0" w:space="0" w:color="auto"/>
            </w:tcBorders>
          </w:tcPr>
          <w:p w14:paraId="71213685" w14:textId="2D27DB6B" w:rsidR="00007793" w:rsidRPr="003E0EC3" w:rsidRDefault="00007793" w:rsidP="009E5D04">
            <w:pPr>
              <w:pStyle w:val="a7"/>
              <w:numPr>
                <w:ilvl w:val="0"/>
                <w:numId w:val="4"/>
              </w:numPr>
              <w:ind w:left="173" w:firstLineChars="0" w:hanging="283"/>
              <w:jc w:val="left"/>
            </w:pPr>
            <w:r w:rsidRPr="003E0EC3">
              <w:t>Get Data</w:t>
            </w:r>
          </w:p>
        </w:tc>
        <w:tc>
          <w:tcPr>
            <w:tcW w:w="2972" w:type="dxa"/>
            <w:shd w:val="clear" w:color="auto" w:fill="auto"/>
          </w:tcPr>
          <w:p w14:paraId="22358DB8" w14:textId="2E4BE891" w:rsidR="00007793" w:rsidRDefault="00845616" w:rsidP="00845616">
            <w:pPr>
              <w:jc w:val="left"/>
              <w:cnfStyle w:val="000000000000" w:firstRow="0" w:lastRow="0" w:firstColumn="0" w:lastColumn="0" w:oddVBand="0" w:evenVBand="0" w:oddHBand="0" w:evenHBand="0" w:firstRowFirstColumn="0" w:firstRowLastColumn="0" w:lastRowFirstColumn="0" w:lastRowLastColumn="0"/>
            </w:pPr>
            <w:r>
              <w:t>R</w:t>
            </w:r>
            <w:r w:rsidRPr="00845616">
              <w:t xml:space="preserve">egister </w:t>
            </w:r>
            <w:r>
              <w:rPr>
                <w:rFonts w:hint="eastAsia"/>
              </w:rPr>
              <w:t>and</w:t>
            </w:r>
            <w:r>
              <w:t xml:space="preserve"> </w:t>
            </w:r>
            <w:r w:rsidR="002C300A">
              <w:t>download</w:t>
            </w:r>
            <w:r>
              <w:t xml:space="preserve"> </w:t>
            </w:r>
            <w:r w:rsidRPr="00A65369">
              <w:t>the dataset via the Stanford Artificial Intelligence in Medicine and Imaging (AIMI) Center Shared Datasets Portal</w:t>
            </w:r>
          </w:p>
        </w:tc>
        <w:tc>
          <w:tcPr>
            <w:tcW w:w="1418" w:type="dxa"/>
            <w:shd w:val="clear" w:color="auto" w:fill="auto"/>
          </w:tcPr>
          <w:p w14:paraId="7B8A99FE" w14:textId="03976DA2" w:rsidR="00007793" w:rsidRDefault="00845616" w:rsidP="002455B4">
            <w:pPr>
              <w:cnfStyle w:val="000000000000" w:firstRow="0" w:lastRow="0" w:firstColumn="0" w:lastColumn="0" w:oddVBand="0" w:evenVBand="0" w:oddHBand="0" w:evenHBand="0" w:firstRowFirstColumn="0" w:firstRowLastColumn="0" w:lastRowFirstColumn="0" w:lastRowLastColumn="0"/>
            </w:pPr>
            <w:r>
              <w:rPr>
                <w:rFonts w:hint="eastAsia"/>
              </w:rPr>
              <w:t>2</w:t>
            </w:r>
            <w:r>
              <w:t>023/10/01</w:t>
            </w:r>
          </w:p>
        </w:tc>
        <w:tc>
          <w:tcPr>
            <w:tcW w:w="1638" w:type="dxa"/>
            <w:shd w:val="clear" w:color="auto" w:fill="auto"/>
          </w:tcPr>
          <w:p w14:paraId="68A18D88" w14:textId="0C173B68" w:rsidR="00007793" w:rsidRDefault="00845616" w:rsidP="002455B4">
            <w:pPr>
              <w:cnfStyle w:val="000000000000" w:firstRow="0" w:lastRow="0" w:firstColumn="0" w:lastColumn="0" w:oddVBand="0" w:evenVBand="0" w:oddHBand="0" w:evenHBand="0" w:firstRowFirstColumn="0" w:firstRowLastColumn="0" w:lastRowFirstColumn="0" w:lastRowLastColumn="0"/>
            </w:pPr>
            <w:r>
              <w:t>2023/09/25</w:t>
            </w:r>
          </w:p>
        </w:tc>
      </w:tr>
      <w:tr w:rsidR="00007793" w14:paraId="029DB705" w14:textId="18BF990A" w:rsidTr="00B8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left w:val="none" w:sz="0" w:space="0" w:color="auto"/>
            </w:tcBorders>
          </w:tcPr>
          <w:p w14:paraId="07AB4F7D" w14:textId="0C337E5A" w:rsidR="00007793" w:rsidRPr="003E0EC3" w:rsidRDefault="00007793" w:rsidP="009E5D04">
            <w:pPr>
              <w:pStyle w:val="a7"/>
              <w:numPr>
                <w:ilvl w:val="0"/>
                <w:numId w:val="4"/>
              </w:numPr>
              <w:ind w:left="173" w:firstLineChars="0" w:hanging="283"/>
              <w:jc w:val="left"/>
            </w:pPr>
            <w:r w:rsidRPr="003E0EC3">
              <w:rPr>
                <w:rFonts w:hint="eastAsia"/>
              </w:rPr>
              <w:t>G</w:t>
            </w:r>
            <w:r w:rsidRPr="003E0EC3">
              <w:t>et Init code</w:t>
            </w:r>
          </w:p>
        </w:tc>
        <w:tc>
          <w:tcPr>
            <w:tcW w:w="2972" w:type="dxa"/>
            <w:shd w:val="clear" w:color="auto" w:fill="auto"/>
          </w:tcPr>
          <w:p w14:paraId="52151021" w14:textId="154468B9" w:rsidR="00007793" w:rsidRDefault="00845616" w:rsidP="00845616">
            <w:pPr>
              <w:jc w:val="left"/>
              <w:cnfStyle w:val="000000100000" w:firstRow="0" w:lastRow="0" w:firstColumn="0" w:lastColumn="0" w:oddVBand="0" w:evenVBand="0" w:oddHBand="1" w:evenHBand="0" w:firstRowFirstColumn="0" w:firstRowLastColumn="0" w:lastRowFirstColumn="0" w:lastRowLastColumn="0"/>
            </w:pPr>
            <w:r>
              <w:rPr>
                <w:rFonts w:hint="eastAsia"/>
              </w:rPr>
              <w:t>Download</w:t>
            </w:r>
            <w:r>
              <w:t xml:space="preserve"> </w:t>
            </w:r>
            <w:proofErr w:type="spellStart"/>
            <w:r w:rsidRPr="00463724">
              <w:t>EchoNet</w:t>
            </w:r>
            <w:proofErr w:type="spellEnd"/>
            <w:r w:rsidRPr="00463724">
              <w:t>-Dynamic</w:t>
            </w:r>
            <w:r>
              <w:t xml:space="preserve"> </w:t>
            </w:r>
            <w:r>
              <w:rPr>
                <w:rFonts w:hint="eastAsia"/>
              </w:rPr>
              <w:t>code</w:t>
            </w:r>
            <w:r>
              <w:t xml:space="preserve"> </w:t>
            </w:r>
            <w:r>
              <w:rPr>
                <w:rFonts w:hint="eastAsia"/>
              </w:rPr>
              <w:t>from</w:t>
            </w:r>
            <w:r>
              <w:t xml:space="preserve"> </w:t>
            </w:r>
            <w:r w:rsidR="002C300A" w:rsidRPr="0014062F">
              <w:rPr>
                <w:rStyle w:val="a3"/>
                <w:color w:val="auto"/>
                <w:u w:val="none"/>
              </w:rPr>
              <w:t>GitHub</w:t>
            </w:r>
          </w:p>
        </w:tc>
        <w:tc>
          <w:tcPr>
            <w:tcW w:w="1418" w:type="dxa"/>
            <w:shd w:val="clear" w:color="auto" w:fill="auto"/>
          </w:tcPr>
          <w:p w14:paraId="0D1891CA" w14:textId="63558B29" w:rsidR="00007793" w:rsidRDefault="00845616" w:rsidP="002455B4">
            <w:pPr>
              <w:cnfStyle w:val="000000100000" w:firstRow="0" w:lastRow="0" w:firstColumn="0" w:lastColumn="0" w:oddVBand="0" w:evenVBand="0" w:oddHBand="1" w:evenHBand="0" w:firstRowFirstColumn="0" w:firstRowLastColumn="0" w:lastRowFirstColumn="0" w:lastRowLastColumn="0"/>
            </w:pPr>
            <w:r>
              <w:rPr>
                <w:rFonts w:hint="eastAsia"/>
              </w:rPr>
              <w:t>2</w:t>
            </w:r>
            <w:r>
              <w:t>023/10/01</w:t>
            </w:r>
          </w:p>
        </w:tc>
        <w:tc>
          <w:tcPr>
            <w:tcW w:w="1638" w:type="dxa"/>
            <w:shd w:val="clear" w:color="auto" w:fill="auto"/>
          </w:tcPr>
          <w:p w14:paraId="095EC710" w14:textId="724ECC09" w:rsidR="00007793" w:rsidRDefault="00845616" w:rsidP="002455B4">
            <w:pPr>
              <w:cnfStyle w:val="000000100000" w:firstRow="0" w:lastRow="0" w:firstColumn="0" w:lastColumn="0" w:oddVBand="0" w:evenVBand="0" w:oddHBand="1" w:evenHBand="0" w:firstRowFirstColumn="0" w:firstRowLastColumn="0" w:lastRowFirstColumn="0" w:lastRowLastColumn="0"/>
            </w:pPr>
            <w:r>
              <w:t>2023/09/29</w:t>
            </w:r>
          </w:p>
        </w:tc>
      </w:tr>
      <w:tr w:rsidR="008C321A" w14:paraId="3436D3C9" w14:textId="77777777" w:rsidTr="00B85184">
        <w:tc>
          <w:tcPr>
            <w:cnfStyle w:val="001000000000" w:firstRow="0" w:lastRow="0" w:firstColumn="1" w:lastColumn="0" w:oddVBand="0" w:evenVBand="0" w:oddHBand="0" w:evenHBand="0" w:firstRowFirstColumn="0" w:firstRowLastColumn="0" w:lastRowFirstColumn="0" w:lastRowLastColumn="0"/>
            <w:tcW w:w="2268" w:type="dxa"/>
            <w:tcBorders>
              <w:left w:val="none" w:sz="0" w:space="0" w:color="auto"/>
            </w:tcBorders>
          </w:tcPr>
          <w:p w14:paraId="7F72B564" w14:textId="63905AE3" w:rsidR="008C321A" w:rsidRPr="003E0EC3" w:rsidRDefault="008C321A" w:rsidP="008C321A">
            <w:pPr>
              <w:pStyle w:val="a7"/>
              <w:numPr>
                <w:ilvl w:val="0"/>
                <w:numId w:val="4"/>
              </w:numPr>
              <w:ind w:left="173" w:firstLineChars="0" w:hanging="283"/>
              <w:jc w:val="left"/>
            </w:pPr>
            <w:r w:rsidRPr="003E0EC3">
              <w:rPr>
                <w:rFonts w:hint="eastAsia"/>
              </w:rPr>
              <w:t>R</w:t>
            </w:r>
            <w:r w:rsidRPr="003E0EC3">
              <w:t>un and record base</w:t>
            </w:r>
            <w:r w:rsidR="00345EB3">
              <w:t xml:space="preserve"> test</w:t>
            </w:r>
          </w:p>
        </w:tc>
        <w:tc>
          <w:tcPr>
            <w:tcW w:w="2972" w:type="dxa"/>
            <w:shd w:val="clear" w:color="auto" w:fill="auto"/>
          </w:tcPr>
          <w:p w14:paraId="6EA5C76B" w14:textId="4D5A8F1A" w:rsidR="008C321A" w:rsidRDefault="00345EB3" w:rsidP="008C321A">
            <w:pPr>
              <w:jc w:val="left"/>
              <w:cnfStyle w:val="000000000000" w:firstRow="0" w:lastRow="0" w:firstColumn="0" w:lastColumn="0" w:oddVBand="0" w:evenVBand="0" w:oddHBand="0" w:evenHBand="0" w:firstRowFirstColumn="0" w:firstRowLastColumn="0" w:lastRowFirstColumn="0" w:lastRowLastColumn="0"/>
            </w:pPr>
            <w:r>
              <w:rPr>
                <w:rFonts w:hint="eastAsia"/>
              </w:rPr>
              <w:t>U</w:t>
            </w:r>
            <w:r>
              <w:t>se the step 2 and 3 to get the code run and get e</w:t>
            </w:r>
            <w:r w:rsidRPr="00345EB3">
              <w:t>xpected results</w:t>
            </w:r>
          </w:p>
        </w:tc>
        <w:tc>
          <w:tcPr>
            <w:tcW w:w="1418" w:type="dxa"/>
            <w:shd w:val="clear" w:color="auto" w:fill="auto"/>
          </w:tcPr>
          <w:p w14:paraId="68E04B14" w14:textId="1D60F6A8" w:rsidR="008C321A" w:rsidRDefault="008C321A" w:rsidP="008C321A">
            <w:pPr>
              <w:cnfStyle w:val="000000000000" w:firstRow="0" w:lastRow="0" w:firstColumn="0" w:lastColumn="0" w:oddVBand="0" w:evenVBand="0" w:oddHBand="0" w:evenHBand="0" w:firstRowFirstColumn="0" w:firstRowLastColumn="0" w:lastRowFirstColumn="0" w:lastRowLastColumn="0"/>
            </w:pPr>
            <w:r>
              <w:rPr>
                <w:rFonts w:hint="eastAsia"/>
              </w:rPr>
              <w:t>2</w:t>
            </w:r>
            <w:r>
              <w:t>023/10/</w:t>
            </w:r>
            <w:r w:rsidR="00DA0324">
              <w:t>15</w:t>
            </w:r>
          </w:p>
        </w:tc>
        <w:tc>
          <w:tcPr>
            <w:tcW w:w="1638" w:type="dxa"/>
            <w:shd w:val="clear" w:color="auto" w:fill="auto"/>
          </w:tcPr>
          <w:p w14:paraId="7FAD3E2A" w14:textId="77777777" w:rsidR="008C321A" w:rsidRDefault="008C321A" w:rsidP="008C321A">
            <w:pPr>
              <w:cnfStyle w:val="000000000000" w:firstRow="0" w:lastRow="0" w:firstColumn="0" w:lastColumn="0" w:oddVBand="0" w:evenVBand="0" w:oddHBand="0" w:evenHBand="0" w:firstRowFirstColumn="0" w:firstRowLastColumn="0" w:lastRowFirstColumn="0" w:lastRowLastColumn="0"/>
            </w:pPr>
          </w:p>
        </w:tc>
      </w:tr>
      <w:tr w:rsidR="008C321A" w14:paraId="6B9A3B0C" w14:textId="14076DA8" w:rsidTr="00B8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left w:val="none" w:sz="0" w:space="0" w:color="auto"/>
            </w:tcBorders>
          </w:tcPr>
          <w:p w14:paraId="7782FCFA" w14:textId="7D506BDD" w:rsidR="008C321A" w:rsidRPr="003E0EC3" w:rsidRDefault="008C321A" w:rsidP="008C321A">
            <w:pPr>
              <w:pStyle w:val="a7"/>
              <w:numPr>
                <w:ilvl w:val="0"/>
                <w:numId w:val="4"/>
              </w:numPr>
              <w:ind w:left="173" w:firstLineChars="0" w:hanging="283"/>
              <w:jc w:val="left"/>
            </w:pPr>
            <w:r w:rsidRPr="003E0EC3">
              <w:t xml:space="preserve">Fusion </w:t>
            </w:r>
            <w:r w:rsidRPr="003E0EC3">
              <w:rPr>
                <w:rFonts w:hint="eastAsia"/>
              </w:rPr>
              <w:t>M</w:t>
            </w:r>
            <w:r w:rsidRPr="003E0EC3">
              <w:t>odeling</w:t>
            </w:r>
          </w:p>
        </w:tc>
        <w:tc>
          <w:tcPr>
            <w:tcW w:w="2972" w:type="dxa"/>
            <w:shd w:val="clear" w:color="auto" w:fill="auto"/>
          </w:tcPr>
          <w:p w14:paraId="772FEB92" w14:textId="1EE1B2D5" w:rsidR="008C321A" w:rsidRDefault="00885CB4" w:rsidP="008C321A">
            <w:pPr>
              <w:jc w:val="left"/>
              <w:cnfStyle w:val="000000100000" w:firstRow="0" w:lastRow="0" w:firstColumn="0" w:lastColumn="0" w:oddVBand="0" w:evenVBand="0" w:oddHBand="1" w:evenHBand="0" w:firstRowFirstColumn="0" w:firstRowLastColumn="0" w:lastRowFirstColumn="0" w:lastRowLastColumn="0"/>
            </w:pPr>
            <w:r>
              <w:rPr>
                <w:rFonts w:hint="eastAsia"/>
              </w:rPr>
              <w:t>U</w:t>
            </w:r>
            <w:r>
              <w:t>se different method to build models to get better features</w:t>
            </w:r>
          </w:p>
        </w:tc>
        <w:tc>
          <w:tcPr>
            <w:tcW w:w="1418" w:type="dxa"/>
            <w:shd w:val="clear" w:color="auto" w:fill="auto"/>
          </w:tcPr>
          <w:p w14:paraId="046D2E6A" w14:textId="50D80E12" w:rsidR="008C321A" w:rsidRDefault="008C321A" w:rsidP="008C321A">
            <w:pPr>
              <w:cnfStyle w:val="000000100000" w:firstRow="0" w:lastRow="0" w:firstColumn="0" w:lastColumn="0" w:oddVBand="0" w:evenVBand="0" w:oddHBand="1" w:evenHBand="0" w:firstRowFirstColumn="0" w:firstRowLastColumn="0" w:lastRowFirstColumn="0" w:lastRowLastColumn="0"/>
            </w:pPr>
            <w:r>
              <w:rPr>
                <w:rFonts w:hint="eastAsia"/>
              </w:rPr>
              <w:t>2</w:t>
            </w:r>
            <w:r>
              <w:t>023/10/</w:t>
            </w:r>
            <w:r w:rsidR="00DA0324">
              <w:t>17</w:t>
            </w:r>
          </w:p>
        </w:tc>
        <w:tc>
          <w:tcPr>
            <w:tcW w:w="1638" w:type="dxa"/>
            <w:shd w:val="clear" w:color="auto" w:fill="auto"/>
          </w:tcPr>
          <w:p w14:paraId="7C068C63" w14:textId="77777777" w:rsidR="008C321A" w:rsidRDefault="008C321A" w:rsidP="008C321A">
            <w:pPr>
              <w:cnfStyle w:val="000000100000" w:firstRow="0" w:lastRow="0" w:firstColumn="0" w:lastColumn="0" w:oddVBand="0" w:evenVBand="0" w:oddHBand="1" w:evenHBand="0" w:firstRowFirstColumn="0" w:firstRowLastColumn="0" w:lastRowFirstColumn="0" w:lastRowLastColumn="0"/>
            </w:pPr>
          </w:p>
        </w:tc>
      </w:tr>
      <w:tr w:rsidR="008C321A" w14:paraId="74B2B928" w14:textId="77777777" w:rsidTr="00B85184">
        <w:tc>
          <w:tcPr>
            <w:cnfStyle w:val="001000000000" w:firstRow="0" w:lastRow="0" w:firstColumn="1" w:lastColumn="0" w:oddVBand="0" w:evenVBand="0" w:oddHBand="0" w:evenHBand="0" w:firstRowFirstColumn="0" w:firstRowLastColumn="0" w:lastRowFirstColumn="0" w:lastRowLastColumn="0"/>
            <w:tcW w:w="2268" w:type="dxa"/>
            <w:tcBorders>
              <w:left w:val="none" w:sz="0" w:space="0" w:color="auto"/>
            </w:tcBorders>
          </w:tcPr>
          <w:p w14:paraId="723ED59A" w14:textId="526E94B2" w:rsidR="008C321A" w:rsidRPr="003E0EC3" w:rsidRDefault="008C321A" w:rsidP="008C321A">
            <w:pPr>
              <w:pStyle w:val="a7"/>
              <w:numPr>
                <w:ilvl w:val="0"/>
                <w:numId w:val="4"/>
              </w:numPr>
              <w:ind w:left="173" w:firstLineChars="0" w:hanging="283"/>
              <w:jc w:val="left"/>
            </w:pPr>
            <w:r w:rsidRPr="003E0EC3">
              <w:rPr>
                <w:rFonts w:hint="eastAsia"/>
              </w:rPr>
              <w:t>R</w:t>
            </w:r>
            <w:r w:rsidRPr="003E0EC3">
              <w:t xml:space="preserve">un and record </w:t>
            </w:r>
            <w:r w:rsidRPr="003E0EC3">
              <w:rPr>
                <w:rFonts w:hint="eastAsia"/>
              </w:rPr>
              <w:t>M</w:t>
            </w:r>
            <w:r w:rsidRPr="003E0EC3">
              <w:t>odeling</w:t>
            </w:r>
          </w:p>
        </w:tc>
        <w:tc>
          <w:tcPr>
            <w:tcW w:w="2972" w:type="dxa"/>
            <w:shd w:val="clear" w:color="auto" w:fill="auto"/>
          </w:tcPr>
          <w:p w14:paraId="6F956962" w14:textId="764B69CD" w:rsidR="008C321A" w:rsidRDefault="00885CB4" w:rsidP="008C321A">
            <w:pPr>
              <w:jc w:val="left"/>
              <w:cnfStyle w:val="000000000000" w:firstRow="0" w:lastRow="0" w:firstColumn="0" w:lastColumn="0" w:oddVBand="0" w:evenVBand="0" w:oddHBand="0" w:evenHBand="0" w:firstRowFirstColumn="0" w:firstRowLastColumn="0" w:lastRowFirstColumn="0" w:lastRowLastColumn="0"/>
            </w:pPr>
            <w:r>
              <w:t xml:space="preserve">Test to find out a good network </w:t>
            </w:r>
            <w:r w:rsidR="005277A9">
              <w:t>a</w:t>
            </w:r>
            <w:r w:rsidR="005277A9" w:rsidRPr="005277A9">
              <w:t xml:space="preserve">rchitecture </w:t>
            </w:r>
            <w:r>
              <w:t>also the hyper-parameters</w:t>
            </w:r>
          </w:p>
        </w:tc>
        <w:tc>
          <w:tcPr>
            <w:tcW w:w="1418" w:type="dxa"/>
            <w:shd w:val="clear" w:color="auto" w:fill="auto"/>
          </w:tcPr>
          <w:p w14:paraId="51F8B8EE" w14:textId="0EB95ECB" w:rsidR="00DA0324" w:rsidRPr="00DA0324" w:rsidRDefault="00DA0324" w:rsidP="00D4080B">
            <w:pPr>
              <w:cnfStyle w:val="000000000000" w:firstRow="0" w:lastRow="0" w:firstColumn="0" w:lastColumn="0" w:oddVBand="0" w:evenVBand="0" w:oddHBand="0" w:evenHBand="0" w:firstRowFirstColumn="0" w:firstRowLastColumn="0" w:lastRowFirstColumn="0" w:lastRowLastColumn="0"/>
            </w:pPr>
            <w:r>
              <w:rPr>
                <w:rFonts w:hint="eastAsia"/>
              </w:rPr>
              <w:t>2</w:t>
            </w:r>
            <w:r>
              <w:t>023/10/21</w:t>
            </w:r>
          </w:p>
        </w:tc>
        <w:tc>
          <w:tcPr>
            <w:tcW w:w="1638" w:type="dxa"/>
            <w:shd w:val="clear" w:color="auto" w:fill="auto"/>
          </w:tcPr>
          <w:p w14:paraId="4DDB64B1" w14:textId="77777777" w:rsidR="008C321A" w:rsidRDefault="008C321A" w:rsidP="008C321A">
            <w:pPr>
              <w:cnfStyle w:val="000000000000" w:firstRow="0" w:lastRow="0" w:firstColumn="0" w:lastColumn="0" w:oddVBand="0" w:evenVBand="0" w:oddHBand="0" w:evenHBand="0" w:firstRowFirstColumn="0" w:firstRowLastColumn="0" w:lastRowFirstColumn="0" w:lastRowLastColumn="0"/>
            </w:pPr>
          </w:p>
        </w:tc>
      </w:tr>
      <w:tr w:rsidR="00DA0324" w14:paraId="04801830" w14:textId="77777777" w:rsidTr="00B8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left w:val="none" w:sz="0" w:space="0" w:color="auto"/>
            </w:tcBorders>
          </w:tcPr>
          <w:p w14:paraId="4E695E66" w14:textId="42C6C7AE" w:rsidR="00DA0324" w:rsidRPr="003E0EC3" w:rsidRDefault="00DA0324" w:rsidP="008C321A">
            <w:pPr>
              <w:pStyle w:val="a7"/>
              <w:numPr>
                <w:ilvl w:val="0"/>
                <w:numId w:val="4"/>
              </w:numPr>
              <w:ind w:left="173" w:firstLineChars="0" w:hanging="283"/>
              <w:jc w:val="left"/>
            </w:pPr>
            <w:r w:rsidRPr="00DA0324">
              <w:t>Intermediate Project Report</w:t>
            </w:r>
          </w:p>
        </w:tc>
        <w:tc>
          <w:tcPr>
            <w:tcW w:w="2972" w:type="dxa"/>
            <w:shd w:val="clear" w:color="auto" w:fill="auto"/>
          </w:tcPr>
          <w:p w14:paraId="3B574BE4" w14:textId="7261B94F" w:rsidR="00DA0324" w:rsidRDefault="00DB5073" w:rsidP="008C321A">
            <w:pPr>
              <w:jc w:val="left"/>
              <w:cnfStyle w:val="000000100000" w:firstRow="0" w:lastRow="0" w:firstColumn="0" w:lastColumn="0" w:oddVBand="0" w:evenVBand="0" w:oddHBand="1" w:evenHBand="0" w:firstRowFirstColumn="0" w:firstRowLastColumn="0" w:lastRowFirstColumn="0" w:lastRowLastColumn="0"/>
            </w:pPr>
            <w:r>
              <w:t>I</w:t>
            </w:r>
            <w:r w:rsidR="00DA0324" w:rsidRPr="00DA0324">
              <w:t xml:space="preserve">ntroduction </w:t>
            </w:r>
            <w:r w:rsidR="00885CB4">
              <w:t>the</w:t>
            </w:r>
            <w:r w:rsidR="00DA0324" w:rsidRPr="00DA0324">
              <w:t xml:space="preserve"> problem</w:t>
            </w:r>
            <w:r w:rsidR="00DA0324">
              <w:rPr>
                <w:rFonts w:hint="eastAsia"/>
              </w:rPr>
              <w:t>、</w:t>
            </w:r>
            <w:r w:rsidR="00DA0324" w:rsidRPr="00DA0324">
              <w:t>data</w:t>
            </w:r>
            <w:r w:rsidR="00DA0324">
              <w:rPr>
                <w:rFonts w:hint="eastAsia"/>
              </w:rPr>
              <w:t>、</w:t>
            </w:r>
            <w:r w:rsidR="00DA0324" w:rsidRPr="00DA0324">
              <w:t>what have done so far</w:t>
            </w:r>
            <w:r w:rsidR="00DA0324">
              <w:rPr>
                <w:rFonts w:hint="eastAsia"/>
              </w:rPr>
              <w:t>、</w:t>
            </w:r>
            <w:r w:rsidR="00DA0324" w:rsidRPr="00DA0324">
              <w:t>what remains to be done</w:t>
            </w:r>
          </w:p>
        </w:tc>
        <w:tc>
          <w:tcPr>
            <w:tcW w:w="1418" w:type="dxa"/>
            <w:shd w:val="clear" w:color="auto" w:fill="auto"/>
          </w:tcPr>
          <w:p w14:paraId="1F0745B1" w14:textId="527462B7" w:rsidR="00DA0324" w:rsidRDefault="00DA0324" w:rsidP="008C321A">
            <w:pPr>
              <w:cnfStyle w:val="000000100000" w:firstRow="0" w:lastRow="0" w:firstColumn="0" w:lastColumn="0" w:oddVBand="0" w:evenVBand="0" w:oddHBand="1" w:evenHBand="0" w:firstRowFirstColumn="0" w:firstRowLastColumn="0" w:lastRowFirstColumn="0" w:lastRowLastColumn="0"/>
            </w:pPr>
            <w:r>
              <w:rPr>
                <w:rFonts w:hint="eastAsia"/>
              </w:rPr>
              <w:t>2</w:t>
            </w:r>
            <w:r>
              <w:t>023/10/27</w:t>
            </w:r>
          </w:p>
        </w:tc>
        <w:tc>
          <w:tcPr>
            <w:tcW w:w="1638" w:type="dxa"/>
            <w:shd w:val="clear" w:color="auto" w:fill="auto"/>
          </w:tcPr>
          <w:p w14:paraId="7509654C" w14:textId="77777777" w:rsidR="00DA0324" w:rsidRDefault="00DA0324" w:rsidP="008C321A">
            <w:pPr>
              <w:cnfStyle w:val="000000100000" w:firstRow="0" w:lastRow="0" w:firstColumn="0" w:lastColumn="0" w:oddVBand="0" w:evenVBand="0" w:oddHBand="1" w:evenHBand="0" w:firstRowFirstColumn="0" w:firstRowLastColumn="0" w:lastRowFirstColumn="0" w:lastRowLastColumn="0"/>
            </w:pPr>
          </w:p>
        </w:tc>
      </w:tr>
      <w:tr w:rsidR="008C321A" w14:paraId="52684EEA" w14:textId="2244A14F" w:rsidTr="00B85184">
        <w:tc>
          <w:tcPr>
            <w:cnfStyle w:val="001000000000" w:firstRow="0" w:lastRow="0" w:firstColumn="1" w:lastColumn="0" w:oddVBand="0" w:evenVBand="0" w:oddHBand="0" w:evenHBand="0" w:firstRowFirstColumn="0" w:firstRowLastColumn="0" w:lastRowFirstColumn="0" w:lastRowLastColumn="0"/>
            <w:tcW w:w="2268" w:type="dxa"/>
            <w:tcBorders>
              <w:left w:val="none" w:sz="0" w:space="0" w:color="auto"/>
            </w:tcBorders>
          </w:tcPr>
          <w:p w14:paraId="3F1D5EC5" w14:textId="2AA2EBE4" w:rsidR="008C321A" w:rsidRPr="003E0EC3" w:rsidRDefault="008C321A" w:rsidP="008C321A">
            <w:pPr>
              <w:pStyle w:val="a7"/>
              <w:numPr>
                <w:ilvl w:val="0"/>
                <w:numId w:val="4"/>
              </w:numPr>
              <w:ind w:left="173" w:firstLineChars="0" w:hanging="283"/>
              <w:jc w:val="left"/>
            </w:pPr>
            <w:r w:rsidRPr="003E0EC3">
              <w:t>Model Optimization</w:t>
            </w:r>
          </w:p>
        </w:tc>
        <w:tc>
          <w:tcPr>
            <w:tcW w:w="2972" w:type="dxa"/>
            <w:shd w:val="clear" w:color="auto" w:fill="auto"/>
          </w:tcPr>
          <w:p w14:paraId="64C9797D" w14:textId="7C5BEF6A" w:rsidR="008C321A" w:rsidRDefault="00DB5073" w:rsidP="008C321A">
            <w:pPr>
              <w:jc w:val="left"/>
              <w:cnfStyle w:val="000000000000" w:firstRow="0" w:lastRow="0" w:firstColumn="0" w:lastColumn="0" w:oddVBand="0" w:evenVBand="0" w:oddHBand="0" w:evenHBand="0" w:firstRowFirstColumn="0" w:firstRowLastColumn="0" w:lastRowFirstColumn="0" w:lastRowLastColumn="0"/>
            </w:pPr>
            <w:r>
              <w:rPr>
                <w:rFonts w:hint="eastAsia"/>
              </w:rPr>
              <w:t>U</w:t>
            </w:r>
            <w:r>
              <w:t xml:space="preserve">se </w:t>
            </w:r>
            <w:r w:rsidRPr="000B1621">
              <w:t>Knowledge Distillation</w:t>
            </w:r>
            <w:r>
              <w:t xml:space="preserve"> to cutdown the network</w:t>
            </w:r>
          </w:p>
        </w:tc>
        <w:tc>
          <w:tcPr>
            <w:tcW w:w="1418" w:type="dxa"/>
            <w:shd w:val="clear" w:color="auto" w:fill="auto"/>
          </w:tcPr>
          <w:p w14:paraId="2046AD05" w14:textId="2F7D3D1F" w:rsidR="008C321A" w:rsidRDefault="00C56223" w:rsidP="008C321A">
            <w:pPr>
              <w:cnfStyle w:val="000000000000" w:firstRow="0" w:lastRow="0" w:firstColumn="0" w:lastColumn="0" w:oddVBand="0" w:evenVBand="0" w:oddHBand="0" w:evenHBand="0" w:firstRowFirstColumn="0" w:firstRowLastColumn="0" w:lastRowFirstColumn="0" w:lastRowLastColumn="0"/>
            </w:pPr>
            <w:r>
              <w:rPr>
                <w:rFonts w:hint="eastAsia"/>
              </w:rPr>
              <w:t>2</w:t>
            </w:r>
            <w:r>
              <w:t>023/11/10</w:t>
            </w:r>
          </w:p>
        </w:tc>
        <w:tc>
          <w:tcPr>
            <w:tcW w:w="1638" w:type="dxa"/>
            <w:shd w:val="clear" w:color="auto" w:fill="auto"/>
          </w:tcPr>
          <w:p w14:paraId="3DED2A8B" w14:textId="77777777" w:rsidR="008C321A" w:rsidRDefault="008C321A" w:rsidP="008C321A">
            <w:pPr>
              <w:cnfStyle w:val="000000000000" w:firstRow="0" w:lastRow="0" w:firstColumn="0" w:lastColumn="0" w:oddVBand="0" w:evenVBand="0" w:oddHBand="0" w:evenHBand="0" w:firstRowFirstColumn="0" w:firstRowLastColumn="0" w:lastRowFirstColumn="0" w:lastRowLastColumn="0"/>
            </w:pPr>
          </w:p>
        </w:tc>
      </w:tr>
      <w:tr w:rsidR="00DB5073" w14:paraId="644C1E45" w14:textId="4E85DDFA" w:rsidTr="00B8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left w:val="none" w:sz="0" w:space="0" w:color="auto"/>
            </w:tcBorders>
          </w:tcPr>
          <w:p w14:paraId="5978F5C1" w14:textId="2759A2E5" w:rsidR="00DB5073" w:rsidRPr="003E0EC3" w:rsidRDefault="00DB5073" w:rsidP="00DB5073">
            <w:pPr>
              <w:pStyle w:val="a7"/>
              <w:numPr>
                <w:ilvl w:val="0"/>
                <w:numId w:val="4"/>
              </w:numPr>
              <w:ind w:left="173" w:firstLineChars="0" w:hanging="283"/>
              <w:jc w:val="left"/>
            </w:pPr>
            <w:r w:rsidRPr="003E0EC3">
              <w:rPr>
                <w:rFonts w:hint="eastAsia"/>
              </w:rPr>
              <w:t>R</w:t>
            </w:r>
            <w:r w:rsidRPr="003E0EC3">
              <w:t>un and record Optimization</w:t>
            </w:r>
          </w:p>
        </w:tc>
        <w:tc>
          <w:tcPr>
            <w:tcW w:w="2972" w:type="dxa"/>
            <w:shd w:val="clear" w:color="auto" w:fill="auto"/>
          </w:tcPr>
          <w:p w14:paraId="1078D20B" w14:textId="28BA6574" w:rsidR="00DB5073" w:rsidRDefault="00DB5073" w:rsidP="00DB5073">
            <w:pPr>
              <w:jc w:val="left"/>
              <w:cnfStyle w:val="000000100000" w:firstRow="0" w:lastRow="0" w:firstColumn="0" w:lastColumn="0" w:oddVBand="0" w:evenVBand="0" w:oddHBand="1" w:evenHBand="0" w:firstRowFirstColumn="0" w:firstRowLastColumn="0" w:lastRowFirstColumn="0" w:lastRowLastColumn="0"/>
            </w:pPr>
            <w:r>
              <w:t>Test to find out a good network arch also the hyper-parameters</w:t>
            </w:r>
          </w:p>
        </w:tc>
        <w:tc>
          <w:tcPr>
            <w:tcW w:w="1418" w:type="dxa"/>
            <w:shd w:val="clear" w:color="auto" w:fill="auto"/>
          </w:tcPr>
          <w:p w14:paraId="061EBD2D" w14:textId="7E686227" w:rsidR="00DB5073" w:rsidRDefault="00DB5073" w:rsidP="00DB5073">
            <w:pPr>
              <w:cnfStyle w:val="000000100000" w:firstRow="0" w:lastRow="0" w:firstColumn="0" w:lastColumn="0" w:oddVBand="0" w:evenVBand="0" w:oddHBand="1" w:evenHBand="0" w:firstRowFirstColumn="0" w:firstRowLastColumn="0" w:lastRowFirstColumn="0" w:lastRowLastColumn="0"/>
            </w:pPr>
            <w:r>
              <w:rPr>
                <w:rFonts w:hint="eastAsia"/>
              </w:rPr>
              <w:t>2</w:t>
            </w:r>
            <w:r>
              <w:t>023/11/20</w:t>
            </w:r>
          </w:p>
        </w:tc>
        <w:tc>
          <w:tcPr>
            <w:tcW w:w="1638" w:type="dxa"/>
            <w:shd w:val="clear" w:color="auto" w:fill="auto"/>
          </w:tcPr>
          <w:p w14:paraId="00A1A49A" w14:textId="77777777" w:rsidR="00DB5073" w:rsidRDefault="00DB5073" w:rsidP="00DB5073">
            <w:pPr>
              <w:cnfStyle w:val="000000100000" w:firstRow="0" w:lastRow="0" w:firstColumn="0" w:lastColumn="0" w:oddVBand="0" w:evenVBand="0" w:oddHBand="1" w:evenHBand="0" w:firstRowFirstColumn="0" w:firstRowLastColumn="0" w:lastRowFirstColumn="0" w:lastRowLastColumn="0"/>
            </w:pPr>
          </w:p>
        </w:tc>
      </w:tr>
      <w:tr w:rsidR="00DB5073" w14:paraId="125F828C" w14:textId="5434672F" w:rsidTr="00B85184">
        <w:tc>
          <w:tcPr>
            <w:cnfStyle w:val="001000000000" w:firstRow="0" w:lastRow="0" w:firstColumn="1" w:lastColumn="0" w:oddVBand="0" w:evenVBand="0" w:oddHBand="0" w:evenHBand="0" w:firstRowFirstColumn="0" w:firstRowLastColumn="0" w:lastRowFirstColumn="0" w:lastRowLastColumn="0"/>
            <w:tcW w:w="2268" w:type="dxa"/>
            <w:tcBorders>
              <w:left w:val="none" w:sz="0" w:space="0" w:color="auto"/>
            </w:tcBorders>
          </w:tcPr>
          <w:p w14:paraId="2E5A20F5" w14:textId="27CA1DD5" w:rsidR="00DB5073" w:rsidRPr="003E0EC3" w:rsidRDefault="00DB5073" w:rsidP="00DB5073">
            <w:pPr>
              <w:pStyle w:val="a7"/>
              <w:numPr>
                <w:ilvl w:val="0"/>
                <w:numId w:val="4"/>
              </w:numPr>
              <w:ind w:left="172" w:firstLineChars="0" w:hanging="284"/>
              <w:jc w:val="left"/>
            </w:pPr>
            <w:r w:rsidRPr="003E0EC3">
              <w:t>Analysis and summary</w:t>
            </w:r>
            <w:r>
              <w:t xml:space="preserve"> </w:t>
            </w:r>
            <w:r>
              <w:rPr>
                <w:rFonts w:hint="eastAsia"/>
              </w:rPr>
              <w:t>f</w:t>
            </w:r>
            <w:r>
              <w:t>or f</w:t>
            </w:r>
            <w:r w:rsidRPr="00DA0324">
              <w:t>inal project report</w:t>
            </w:r>
          </w:p>
        </w:tc>
        <w:tc>
          <w:tcPr>
            <w:tcW w:w="2972" w:type="dxa"/>
            <w:shd w:val="clear" w:color="auto" w:fill="auto"/>
          </w:tcPr>
          <w:p w14:paraId="31FA4792" w14:textId="395A7042" w:rsidR="00DB5073" w:rsidRDefault="00DB5073" w:rsidP="00DB5073">
            <w:pPr>
              <w:jc w:val="left"/>
              <w:cnfStyle w:val="000000000000" w:firstRow="0" w:lastRow="0" w:firstColumn="0" w:lastColumn="0" w:oddVBand="0" w:evenVBand="0" w:oddHBand="0" w:evenHBand="0" w:firstRowFirstColumn="0" w:firstRowLastColumn="0" w:lastRowFirstColumn="0" w:lastRowLastColumn="0"/>
            </w:pPr>
            <w:r>
              <w:t>Summary of the problem, previous work, methods,</w:t>
            </w:r>
          </w:p>
          <w:p w14:paraId="52AF2F6B" w14:textId="0928664A" w:rsidR="00DB5073" w:rsidRDefault="00DB5073" w:rsidP="00DB5073">
            <w:pPr>
              <w:jc w:val="left"/>
              <w:cnfStyle w:val="000000000000" w:firstRow="0" w:lastRow="0" w:firstColumn="0" w:lastColumn="0" w:oddVBand="0" w:evenVBand="0" w:oddHBand="0" w:evenHBand="0" w:firstRowFirstColumn="0" w:firstRowLastColumn="0" w:lastRowFirstColumn="0" w:lastRowLastColumn="0"/>
            </w:pPr>
            <w:r>
              <w:t xml:space="preserve">and results; the problem try to address methodology; observations from the experiments; </w:t>
            </w:r>
            <w:r w:rsidRPr="00903073">
              <w:t xml:space="preserve">Conclusions and </w:t>
            </w:r>
            <w:r w:rsidRPr="00903073">
              <w:lastRenderedPageBreak/>
              <w:t>future work</w:t>
            </w:r>
          </w:p>
        </w:tc>
        <w:tc>
          <w:tcPr>
            <w:tcW w:w="1418" w:type="dxa"/>
            <w:shd w:val="clear" w:color="auto" w:fill="auto"/>
          </w:tcPr>
          <w:p w14:paraId="25BB029A" w14:textId="36AE447D" w:rsidR="00DB5073" w:rsidRDefault="00DB5073" w:rsidP="00DB5073">
            <w:pPr>
              <w:cnfStyle w:val="000000000000" w:firstRow="0" w:lastRow="0" w:firstColumn="0" w:lastColumn="0" w:oddVBand="0" w:evenVBand="0" w:oddHBand="0" w:evenHBand="0" w:firstRowFirstColumn="0" w:firstRowLastColumn="0" w:lastRowFirstColumn="0" w:lastRowLastColumn="0"/>
            </w:pPr>
            <w:r>
              <w:rPr>
                <w:rFonts w:hint="eastAsia"/>
              </w:rPr>
              <w:lastRenderedPageBreak/>
              <w:t>2</w:t>
            </w:r>
            <w:r>
              <w:t>023/11/28</w:t>
            </w:r>
          </w:p>
        </w:tc>
        <w:tc>
          <w:tcPr>
            <w:tcW w:w="1638" w:type="dxa"/>
            <w:shd w:val="clear" w:color="auto" w:fill="auto"/>
          </w:tcPr>
          <w:p w14:paraId="79675B9A" w14:textId="77777777" w:rsidR="00DB5073" w:rsidRDefault="00DB5073" w:rsidP="00DB5073">
            <w:pPr>
              <w:cnfStyle w:val="000000000000" w:firstRow="0" w:lastRow="0" w:firstColumn="0" w:lastColumn="0" w:oddVBand="0" w:evenVBand="0" w:oddHBand="0" w:evenHBand="0" w:firstRowFirstColumn="0" w:firstRowLastColumn="0" w:lastRowFirstColumn="0" w:lastRowLastColumn="0"/>
            </w:pPr>
          </w:p>
        </w:tc>
      </w:tr>
      <w:tr w:rsidR="00DB5073" w14:paraId="5F1420D2" w14:textId="77777777" w:rsidTr="00B8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left w:val="none" w:sz="0" w:space="0" w:color="auto"/>
              <w:bottom w:val="none" w:sz="0" w:space="0" w:color="auto"/>
            </w:tcBorders>
          </w:tcPr>
          <w:p w14:paraId="466EE0B5" w14:textId="09661936" w:rsidR="00DB5073" w:rsidRPr="003E0EC3" w:rsidRDefault="00DB5073" w:rsidP="00DB5073">
            <w:pPr>
              <w:pStyle w:val="a7"/>
              <w:numPr>
                <w:ilvl w:val="0"/>
                <w:numId w:val="4"/>
              </w:numPr>
              <w:ind w:left="172" w:firstLineChars="0" w:hanging="284"/>
              <w:jc w:val="left"/>
            </w:pPr>
            <w:r w:rsidRPr="00B85184">
              <w:t>Final Project Presentation</w:t>
            </w:r>
          </w:p>
        </w:tc>
        <w:tc>
          <w:tcPr>
            <w:tcW w:w="2972" w:type="dxa"/>
            <w:shd w:val="clear" w:color="auto" w:fill="auto"/>
          </w:tcPr>
          <w:p w14:paraId="26AF55A0" w14:textId="225897C9" w:rsidR="00DB5073" w:rsidRDefault="00DB5073" w:rsidP="00DB5073">
            <w:pPr>
              <w:jc w:val="left"/>
              <w:cnfStyle w:val="000000100000" w:firstRow="0" w:lastRow="0" w:firstColumn="0" w:lastColumn="0" w:oddVBand="0" w:evenVBand="0" w:oddHBand="1" w:evenHBand="0" w:firstRowFirstColumn="0" w:firstRowLastColumn="0" w:lastRowFirstColumn="0" w:lastRowLastColumn="0"/>
            </w:pPr>
            <w:r w:rsidRPr="00B85184">
              <w:t>5-8 minutes</w:t>
            </w:r>
            <w:r>
              <w:t xml:space="preserve">; </w:t>
            </w:r>
            <w:r w:rsidRPr="00B85184">
              <w:t>Describe the motivation and problem description</w:t>
            </w:r>
            <w:r>
              <w:t xml:space="preserve">; </w:t>
            </w:r>
            <w:r w:rsidRPr="00B85184">
              <w:t>Briefly present the intuition behind the technical details (methodology)</w:t>
            </w:r>
            <w:r>
              <w:t xml:space="preserve">; </w:t>
            </w:r>
            <w:r w:rsidRPr="00B85184">
              <w:t>Algorithm and results (you can use a demo)</w:t>
            </w:r>
          </w:p>
        </w:tc>
        <w:tc>
          <w:tcPr>
            <w:tcW w:w="1418" w:type="dxa"/>
            <w:shd w:val="clear" w:color="auto" w:fill="auto"/>
          </w:tcPr>
          <w:p w14:paraId="2F7494BF" w14:textId="479084F0" w:rsidR="00DB5073" w:rsidRDefault="00DB5073" w:rsidP="00DB5073">
            <w:pPr>
              <w:cnfStyle w:val="000000100000" w:firstRow="0" w:lastRow="0" w:firstColumn="0" w:lastColumn="0" w:oddVBand="0" w:evenVBand="0" w:oddHBand="1" w:evenHBand="0" w:firstRowFirstColumn="0" w:firstRowLastColumn="0" w:lastRowFirstColumn="0" w:lastRowLastColumn="0"/>
            </w:pPr>
            <w:r>
              <w:rPr>
                <w:rFonts w:hint="eastAsia"/>
              </w:rPr>
              <w:t>2</w:t>
            </w:r>
            <w:r>
              <w:t>023/11/28</w:t>
            </w:r>
          </w:p>
        </w:tc>
        <w:tc>
          <w:tcPr>
            <w:tcW w:w="1638" w:type="dxa"/>
            <w:shd w:val="clear" w:color="auto" w:fill="auto"/>
          </w:tcPr>
          <w:p w14:paraId="267B3104" w14:textId="77777777" w:rsidR="00DB5073" w:rsidRDefault="00DB5073" w:rsidP="00DB5073">
            <w:pPr>
              <w:cnfStyle w:val="000000100000" w:firstRow="0" w:lastRow="0" w:firstColumn="0" w:lastColumn="0" w:oddVBand="0" w:evenVBand="0" w:oddHBand="1" w:evenHBand="0" w:firstRowFirstColumn="0" w:firstRowLastColumn="0" w:lastRowFirstColumn="0" w:lastRowLastColumn="0"/>
            </w:pPr>
          </w:p>
        </w:tc>
      </w:tr>
    </w:tbl>
    <w:p w14:paraId="12C6657F" w14:textId="77777777" w:rsidR="002455B4" w:rsidRPr="002455B4" w:rsidRDefault="002455B4" w:rsidP="002455B4"/>
    <w:p w14:paraId="21A609CD" w14:textId="3F13C51D" w:rsidR="00B73DBC" w:rsidRPr="007C6829" w:rsidRDefault="002455B4" w:rsidP="007C6829">
      <w:pPr>
        <w:pStyle w:val="1"/>
      </w:pPr>
      <w:r>
        <w:t>Reference</w:t>
      </w:r>
      <w:r w:rsidR="00B73DBC">
        <w:rPr>
          <w:rFonts w:ascii="Segoe UI" w:hAnsi="Segoe UI" w:cs="Segoe UI"/>
          <w:color w:val="265180"/>
          <w:shd w:val="clear" w:color="auto" w:fill="FFFFFF"/>
        </w:rPr>
        <w:t> </w:t>
      </w:r>
    </w:p>
    <w:p w14:paraId="79D2BC2F" w14:textId="14D2FAE6" w:rsidR="00B73DBC" w:rsidRDefault="00B73DBC" w:rsidP="00B73DBC">
      <w:pPr>
        <w:pStyle w:val="a7"/>
        <w:numPr>
          <w:ilvl w:val="0"/>
          <w:numId w:val="3"/>
        </w:numPr>
        <w:ind w:firstLineChars="0"/>
        <w:jc w:val="left"/>
      </w:pPr>
      <w:r w:rsidRPr="007C6A83">
        <w:t xml:space="preserve">Video-based AI for beat-to-beat assessment of cardiac </w:t>
      </w:r>
      <w:proofErr w:type="gramStart"/>
      <w:r w:rsidRPr="007C6A83">
        <w:t>function</w:t>
      </w:r>
      <w:proofErr w:type="gramEnd"/>
      <w:r>
        <w:t xml:space="preserve"> </w:t>
      </w:r>
    </w:p>
    <w:p w14:paraId="248A588D" w14:textId="1D12F5DB" w:rsidR="00B73DBC" w:rsidRDefault="00E5600D" w:rsidP="00B73DBC">
      <w:pPr>
        <w:ind w:firstLine="420"/>
        <w:jc w:val="left"/>
      </w:pPr>
      <w:r>
        <w:t xml:space="preserve">Paper </w:t>
      </w:r>
      <w:r w:rsidR="00B73DBC">
        <w:t>Published: 25 March 2020</w:t>
      </w:r>
    </w:p>
    <w:p w14:paraId="48C0EBE8" w14:textId="4B445826" w:rsidR="001C5C46" w:rsidRPr="001C5C46" w:rsidRDefault="00000000" w:rsidP="002C300A">
      <w:pPr>
        <w:ind w:firstLine="420"/>
        <w:jc w:val="left"/>
      </w:pPr>
      <w:hyperlink r:id="rId10" w:history="1">
        <w:r w:rsidR="00B73DBC" w:rsidRPr="00B544CE">
          <w:rPr>
            <w:rStyle w:val="a3"/>
          </w:rPr>
          <w:t>https://www.nature.com/articles/s41586-020-2145-8</w:t>
        </w:r>
      </w:hyperlink>
      <w:r w:rsidR="00BD5DDC" w:rsidRPr="00BD5DDC">
        <w:t xml:space="preserve"> </w:t>
      </w:r>
      <w:r w:rsidR="00BD5DDC">
        <w:t>(need to pay</w:t>
      </w:r>
      <w:r w:rsidR="001C5C46">
        <w:t xml:space="preserve"> but </w:t>
      </w:r>
      <w:r w:rsidR="001C5C46" w:rsidRPr="001C5C46">
        <w:t>we've already paid to download it</w:t>
      </w:r>
      <w:r w:rsidR="00BD5DDC">
        <w:t>)</w:t>
      </w:r>
    </w:p>
    <w:p w14:paraId="5268C985" w14:textId="3EA4DAE8" w:rsidR="00B85A94" w:rsidRDefault="00463724" w:rsidP="00463724">
      <w:pPr>
        <w:pStyle w:val="a7"/>
        <w:numPr>
          <w:ilvl w:val="0"/>
          <w:numId w:val="3"/>
        </w:numPr>
        <w:ind w:firstLineChars="0"/>
        <w:jc w:val="left"/>
      </w:pPr>
      <w:proofErr w:type="spellStart"/>
      <w:r w:rsidRPr="00463724">
        <w:t>EchoNet</w:t>
      </w:r>
      <w:proofErr w:type="spellEnd"/>
      <w:r w:rsidRPr="00463724">
        <w:t xml:space="preserve">-Dynamic </w:t>
      </w:r>
      <w:hyperlink r:id="rId11" w:history="1">
        <w:r w:rsidR="00B85A94" w:rsidRPr="00B544CE">
          <w:rPr>
            <w:rStyle w:val="a3"/>
          </w:rPr>
          <w:t>https://echonet.github.io/dynamic/</w:t>
        </w:r>
      </w:hyperlink>
    </w:p>
    <w:p w14:paraId="324A69D5" w14:textId="0952084C" w:rsidR="00463724" w:rsidRPr="00084BA6" w:rsidRDefault="002C300A" w:rsidP="00463724">
      <w:pPr>
        <w:pStyle w:val="a7"/>
        <w:numPr>
          <w:ilvl w:val="0"/>
          <w:numId w:val="3"/>
        </w:numPr>
        <w:ind w:firstLineChars="0"/>
        <w:rPr>
          <w:rStyle w:val="a3"/>
          <w:color w:val="auto"/>
          <w:u w:val="none"/>
        </w:rPr>
      </w:pPr>
      <w:proofErr w:type="spellStart"/>
      <w:r w:rsidRPr="00463724">
        <w:t>EchoNet</w:t>
      </w:r>
      <w:proofErr w:type="spellEnd"/>
      <w:r w:rsidRPr="00463724">
        <w:t>-Dynamic</w:t>
      </w:r>
      <w:r>
        <w:rPr>
          <w:rFonts w:hint="eastAsia"/>
        </w:rPr>
        <w:t xml:space="preserve"> </w:t>
      </w:r>
      <w:r w:rsidR="00463724">
        <w:rPr>
          <w:rFonts w:hint="eastAsia"/>
        </w:rPr>
        <w:t>Code</w:t>
      </w:r>
      <w:r w:rsidR="00463724">
        <w:t xml:space="preserve">: </w:t>
      </w:r>
      <w:hyperlink r:id="rId12" w:history="1">
        <w:r w:rsidR="00463724" w:rsidRPr="00B544CE">
          <w:rPr>
            <w:rStyle w:val="a3"/>
          </w:rPr>
          <w:t>https://github.com/echonet/dynamic</w:t>
        </w:r>
      </w:hyperlink>
    </w:p>
    <w:p w14:paraId="48A6F9D3" w14:textId="569DE45A" w:rsidR="00084BA6" w:rsidRDefault="00084BA6" w:rsidP="00084BA6">
      <w:pPr>
        <w:pStyle w:val="a7"/>
        <w:numPr>
          <w:ilvl w:val="0"/>
          <w:numId w:val="3"/>
        </w:numPr>
        <w:ind w:firstLineChars="0"/>
      </w:pPr>
      <w:proofErr w:type="spellStart"/>
      <w:r>
        <w:t>EchoNet</w:t>
      </w:r>
      <w:proofErr w:type="spellEnd"/>
      <w:r>
        <w:t>-Dynamic</w:t>
      </w:r>
      <w:r>
        <w:tab/>
        <w:t xml:space="preserve"> </w:t>
      </w:r>
      <w:r>
        <w:rPr>
          <w:rFonts w:hint="eastAsia"/>
        </w:rPr>
        <w:t>Data</w:t>
      </w:r>
      <w:r>
        <w:t>:7.04 GB, December 2020</w:t>
      </w:r>
    </w:p>
    <w:p w14:paraId="48CAE83F" w14:textId="77777777" w:rsidR="00084BA6" w:rsidRDefault="00084BA6" w:rsidP="00084BA6">
      <w:pPr>
        <w:ind w:firstLine="420"/>
      </w:pPr>
      <w:r w:rsidRPr="00A65369">
        <w:t>Access the dataset via the Stanford Artificial Intelligence in Medicine and Imaging (AIMI) Center Shared Datasets Portal.</w:t>
      </w:r>
      <w:r>
        <w:t xml:space="preserve"> Pls </w:t>
      </w:r>
      <w:proofErr w:type="spellStart"/>
      <w:r>
        <w:t>regist</w:t>
      </w:r>
      <w:r>
        <w:rPr>
          <w:rFonts w:hint="eastAsia"/>
        </w:rPr>
        <w:t>or</w:t>
      </w:r>
      <w:proofErr w:type="spellEnd"/>
      <w:r>
        <w:t xml:space="preserve"> and follow the rules</w:t>
      </w:r>
      <w:r>
        <w:rPr>
          <w:rFonts w:hint="eastAsia"/>
        </w:rPr>
        <w:t>.</w:t>
      </w:r>
    </w:p>
    <w:p w14:paraId="2E945CE0" w14:textId="0BE4F48B" w:rsidR="0014062F" w:rsidRDefault="00084BA6" w:rsidP="00084BA6">
      <w:pPr>
        <w:pStyle w:val="a7"/>
        <w:numPr>
          <w:ilvl w:val="0"/>
          <w:numId w:val="3"/>
        </w:numPr>
        <w:ind w:firstLineChars="0"/>
        <w:rPr>
          <w:rStyle w:val="a3"/>
          <w:color w:val="auto"/>
          <w:u w:val="none"/>
        </w:rPr>
      </w:pPr>
      <w:proofErr w:type="spellStart"/>
      <w:r w:rsidRPr="0014062F">
        <w:rPr>
          <w:rStyle w:val="a3"/>
          <w:color w:val="auto"/>
          <w:u w:val="none"/>
        </w:rPr>
        <w:t>ACmix</w:t>
      </w:r>
      <w:proofErr w:type="spellEnd"/>
      <w:r w:rsidRPr="0014062F">
        <w:rPr>
          <w:rStyle w:val="a3"/>
          <w:color w:val="auto"/>
          <w:u w:val="none"/>
        </w:rPr>
        <w:t xml:space="preserve"> </w:t>
      </w:r>
      <w:r>
        <w:rPr>
          <w:rStyle w:val="a3"/>
          <w:color w:val="auto"/>
          <w:u w:val="none"/>
        </w:rPr>
        <w:t xml:space="preserve"> </w:t>
      </w:r>
      <w:hyperlink r:id="rId13" w:history="1">
        <w:r w:rsidRPr="006162E0">
          <w:rPr>
            <w:rStyle w:val="a3"/>
          </w:rPr>
          <w:t>https://github.com/LeapLabTHU/ACmix</w:t>
        </w:r>
      </w:hyperlink>
    </w:p>
    <w:p w14:paraId="2F726F06" w14:textId="77777777" w:rsidR="00084BA6" w:rsidRDefault="00084BA6" w:rsidP="00084BA6">
      <w:pPr>
        <w:pStyle w:val="a7"/>
        <w:numPr>
          <w:ilvl w:val="0"/>
          <w:numId w:val="3"/>
        </w:numPr>
        <w:ind w:firstLineChars="0"/>
      </w:pPr>
      <w:r>
        <w:rPr>
          <w:rFonts w:hint="eastAsia"/>
        </w:rPr>
        <w:t>U-Net</w:t>
      </w:r>
      <w:r>
        <w:t xml:space="preserve"> </w:t>
      </w:r>
      <w:hyperlink r:id="rId14" w:history="1">
        <w:r w:rsidRPr="003F32A6">
          <w:rPr>
            <w:rStyle w:val="a3"/>
          </w:rPr>
          <w:t>https://arxiv.org/abs/1505.04597</w:t>
        </w:r>
      </w:hyperlink>
    </w:p>
    <w:p w14:paraId="541A09E0" w14:textId="77777777" w:rsidR="00084BA6" w:rsidRDefault="00084BA6" w:rsidP="00084BA6">
      <w:pPr>
        <w:pStyle w:val="a7"/>
        <w:numPr>
          <w:ilvl w:val="0"/>
          <w:numId w:val="3"/>
        </w:numPr>
        <w:ind w:firstLineChars="0"/>
      </w:pPr>
      <w:proofErr w:type="spellStart"/>
      <w:r>
        <w:rPr>
          <w:rFonts w:hint="eastAsia"/>
        </w:rPr>
        <w:t>Deeplab</w:t>
      </w:r>
      <w:proofErr w:type="spellEnd"/>
      <w:r>
        <w:t xml:space="preserve"> </w:t>
      </w:r>
      <w:hyperlink r:id="rId15" w:history="1">
        <w:r w:rsidRPr="00937659">
          <w:rPr>
            <w:rStyle w:val="a3"/>
          </w:rPr>
          <w:t>https://arxiv.org/abs/1412.7062</w:t>
        </w:r>
      </w:hyperlink>
    </w:p>
    <w:p w14:paraId="6B5B615D" w14:textId="77777777" w:rsidR="00084BA6" w:rsidRDefault="00084BA6" w:rsidP="00084BA6">
      <w:pPr>
        <w:pStyle w:val="a7"/>
        <w:numPr>
          <w:ilvl w:val="0"/>
          <w:numId w:val="3"/>
        </w:numPr>
        <w:ind w:firstLineChars="0"/>
        <w:jc w:val="left"/>
      </w:pPr>
      <w:r>
        <w:t xml:space="preserve">On the Integration of Self-Attention and Convolution  </w:t>
      </w:r>
      <w:hyperlink r:id="rId16" w:history="1">
        <w:r w:rsidRPr="000A3513">
          <w:rPr>
            <w:rStyle w:val="a3"/>
          </w:rPr>
          <w:t>https://arxiv.org/pdf/2111.14556.pdf</w:t>
        </w:r>
      </w:hyperlink>
      <w:r>
        <w:t xml:space="preserve"> </w:t>
      </w:r>
    </w:p>
    <w:p w14:paraId="6A118D31" w14:textId="77777777" w:rsidR="00084BA6" w:rsidRPr="00651D1B" w:rsidRDefault="00084BA6" w:rsidP="00084BA6">
      <w:pPr>
        <w:pStyle w:val="a7"/>
        <w:numPr>
          <w:ilvl w:val="0"/>
          <w:numId w:val="3"/>
        </w:numPr>
        <w:ind w:firstLineChars="0"/>
        <w:rPr>
          <w:rStyle w:val="a3"/>
          <w:color w:val="auto"/>
          <w:u w:val="none"/>
        </w:rPr>
      </w:pPr>
    </w:p>
    <w:p w14:paraId="43115735" w14:textId="384F8FFE" w:rsidR="00651D1B" w:rsidRDefault="00000000" w:rsidP="00463724">
      <w:pPr>
        <w:pStyle w:val="a7"/>
        <w:numPr>
          <w:ilvl w:val="0"/>
          <w:numId w:val="3"/>
        </w:numPr>
        <w:ind w:firstLineChars="0"/>
      </w:pPr>
      <w:hyperlink r:id="rId17" w:history="1">
        <w:r w:rsidR="00651D1B" w:rsidRPr="00937659">
          <w:rPr>
            <w:rStyle w:val="a3"/>
          </w:rPr>
          <w:t>https://download.csdn.net/blog/column/12194563/129044015</w:t>
        </w:r>
      </w:hyperlink>
    </w:p>
    <w:p w14:paraId="7582BD54" w14:textId="2F3B6330" w:rsidR="00651D1B" w:rsidRDefault="00000000" w:rsidP="00463724">
      <w:pPr>
        <w:pStyle w:val="a7"/>
        <w:numPr>
          <w:ilvl w:val="0"/>
          <w:numId w:val="3"/>
        </w:numPr>
        <w:ind w:firstLineChars="0"/>
      </w:pPr>
      <w:hyperlink r:id="rId18" w:history="1">
        <w:r w:rsidR="00BB6237" w:rsidRPr="00937659">
          <w:rPr>
            <w:rStyle w:val="a3"/>
          </w:rPr>
          <w:t>https://zhuanlan.zhihu.com/p/539706748</w:t>
        </w:r>
      </w:hyperlink>
    </w:p>
    <w:p w14:paraId="0EBEACBB" w14:textId="7079C2D3" w:rsidR="00BB6237" w:rsidRDefault="00000000" w:rsidP="00463724">
      <w:pPr>
        <w:pStyle w:val="a7"/>
        <w:numPr>
          <w:ilvl w:val="0"/>
          <w:numId w:val="3"/>
        </w:numPr>
        <w:ind w:firstLineChars="0"/>
      </w:pPr>
      <w:hyperlink r:id="rId19" w:history="1">
        <w:r w:rsidR="00BB6237" w:rsidRPr="00937659">
          <w:rPr>
            <w:rStyle w:val="a3"/>
          </w:rPr>
          <w:t>https://zhuanlan.zhihu.com/p/539740657</w:t>
        </w:r>
      </w:hyperlink>
    </w:p>
    <w:p w14:paraId="5EA3561B" w14:textId="4482EACD" w:rsidR="00BB6237" w:rsidRDefault="00000000" w:rsidP="00463724">
      <w:pPr>
        <w:pStyle w:val="a7"/>
        <w:numPr>
          <w:ilvl w:val="0"/>
          <w:numId w:val="3"/>
        </w:numPr>
        <w:ind w:firstLineChars="0"/>
      </w:pPr>
      <w:hyperlink r:id="rId20" w:history="1">
        <w:r w:rsidR="00F65725" w:rsidRPr="003A0A38">
          <w:rPr>
            <w:rStyle w:val="a3"/>
          </w:rPr>
          <w:t>https://zhuanlan.zhihu.com/p/608312950?utm_id=0&amp;wd=&amp;eqid=c37be367000f6cbf000000066486c9ce</w:t>
        </w:r>
      </w:hyperlink>
    </w:p>
    <w:p w14:paraId="71963703" w14:textId="7C8347EE" w:rsidR="00B73DBC" w:rsidRDefault="00000000" w:rsidP="00F65725">
      <w:pPr>
        <w:pStyle w:val="a7"/>
        <w:numPr>
          <w:ilvl w:val="0"/>
          <w:numId w:val="3"/>
        </w:numPr>
        <w:ind w:firstLineChars="0"/>
      </w:pPr>
      <w:hyperlink r:id="rId21" w:history="1">
        <w:r w:rsidR="002A6D6F" w:rsidRPr="003A0A38">
          <w:rPr>
            <w:rStyle w:val="a3"/>
          </w:rPr>
          <w:t>https://stanfordaimi.azurewebsites.net/</w:t>
        </w:r>
      </w:hyperlink>
    </w:p>
    <w:p w14:paraId="39F2A080" w14:textId="77777777" w:rsidR="00463724" w:rsidRDefault="00000000" w:rsidP="00463724">
      <w:pPr>
        <w:pStyle w:val="a7"/>
        <w:numPr>
          <w:ilvl w:val="0"/>
          <w:numId w:val="3"/>
        </w:numPr>
        <w:ind w:firstLineChars="0"/>
      </w:pPr>
      <w:hyperlink r:id="rId22" w:history="1">
        <w:r w:rsidR="00463724" w:rsidRPr="00220D02">
          <w:rPr>
            <w:rStyle w:val="a3"/>
          </w:rPr>
          <w:t>https://www.ngui.cc/el/2485409.html?action=onClick</w:t>
        </w:r>
      </w:hyperlink>
    </w:p>
    <w:p w14:paraId="243CBE4B" w14:textId="77777777" w:rsidR="00463724" w:rsidRDefault="00000000" w:rsidP="00463724">
      <w:pPr>
        <w:pStyle w:val="a7"/>
        <w:numPr>
          <w:ilvl w:val="0"/>
          <w:numId w:val="3"/>
        </w:numPr>
        <w:ind w:firstLineChars="0"/>
      </w:pPr>
      <w:hyperlink r:id="rId23" w:history="1">
        <w:r w:rsidR="00463724" w:rsidRPr="00220D02">
          <w:rPr>
            <w:rStyle w:val="a3"/>
          </w:rPr>
          <w:t>https://blog.csdn.net/qq_40280673/article/details/127449624</w:t>
        </w:r>
      </w:hyperlink>
    </w:p>
    <w:p w14:paraId="37E273E3" w14:textId="77777777" w:rsidR="00463724" w:rsidRDefault="00000000" w:rsidP="00463724">
      <w:pPr>
        <w:pStyle w:val="a7"/>
        <w:numPr>
          <w:ilvl w:val="0"/>
          <w:numId w:val="3"/>
        </w:numPr>
        <w:ind w:firstLineChars="0"/>
      </w:pPr>
      <w:hyperlink r:id="rId24" w:history="1">
        <w:r w:rsidR="00463724" w:rsidRPr="008A0A0B">
          <w:rPr>
            <w:rStyle w:val="a3"/>
          </w:rPr>
          <w:t>https://zhuanlan.zhihu.com/p/640904026</w:t>
        </w:r>
      </w:hyperlink>
    </w:p>
    <w:p w14:paraId="0C14C9A5" w14:textId="40DC6048" w:rsidR="00871283" w:rsidRDefault="00000000" w:rsidP="00463724">
      <w:pPr>
        <w:pStyle w:val="a7"/>
        <w:numPr>
          <w:ilvl w:val="0"/>
          <w:numId w:val="3"/>
        </w:numPr>
        <w:ind w:firstLineChars="0"/>
      </w:pPr>
      <w:hyperlink r:id="rId25" w:history="1">
        <w:r w:rsidR="00871283" w:rsidRPr="008A0A0B">
          <w:rPr>
            <w:rStyle w:val="a3"/>
          </w:rPr>
          <w:t>https://aisle.hzau.edu.cn/info/1097/1412.htm</w:t>
        </w:r>
      </w:hyperlink>
    </w:p>
    <w:p w14:paraId="21D8A323" w14:textId="3414BCE7" w:rsidR="00871283" w:rsidRPr="006039DD" w:rsidRDefault="00000000" w:rsidP="00463724">
      <w:pPr>
        <w:pStyle w:val="a7"/>
        <w:numPr>
          <w:ilvl w:val="0"/>
          <w:numId w:val="3"/>
        </w:numPr>
        <w:ind w:firstLineChars="0"/>
        <w:rPr>
          <w:rStyle w:val="a3"/>
          <w:color w:val="auto"/>
          <w:u w:val="none"/>
        </w:rPr>
      </w:pPr>
      <w:hyperlink r:id="rId26" w:history="1">
        <w:r w:rsidR="00871283" w:rsidRPr="008A0A0B">
          <w:rPr>
            <w:rStyle w:val="a3"/>
          </w:rPr>
          <w:t>https://blog.csdn.net/zuzhiang/article/details/107418459</w:t>
        </w:r>
      </w:hyperlink>
    </w:p>
    <w:p w14:paraId="4F972116" w14:textId="0CF7CD5E" w:rsidR="00871283" w:rsidRDefault="00871283" w:rsidP="00A42243"/>
    <w:p w14:paraId="1AC6260A" w14:textId="79A09FD6" w:rsidR="00A15943" w:rsidRDefault="00A15943" w:rsidP="00A42243"/>
    <w:p w14:paraId="2220CA02" w14:textId="5EF26C8A" w:rsidR="0085064A" w:rsidRDefault="0085064A" w:rsidP="00A42243"/>
    <w:p w14:paraId="153AE4B8" w14:textId="0F65209E" w:rsidR="0085064A" w:rsidRDefault="0085064A" w:rsidP="00A42243"/>
    <w:p w14:paraId="35A10299" w14:textId="7CED8012" w:rsidR="0085064A" w:rsidRDefault="0085064A" w:rsidP="00A42243"/>
    <w:p w14:paraId="3E57203C" w14:textId="2F7C74A4" w:rsidR="0085064A" w:rsidRDefault="0085064A" w:rsidP="00A42243"/>
    <w:p w14:paraId="54937F0F" w14:textId="397E473A" w:rsidR="0085064A" w:rsidRDefault="0085064A" w:rsidP="00A42243"/>
    <w:p w14:paraId="3C7F61AC" w14:textId="77777777" w:rsidR="0085064A" w:rsidRDefault="0085064A" w:rsidP="00A42243"/>
    <w:p w14:paraId="427C97EF" w14:textId="2AF328C8" w:rsidR="009B63EB" w:rsidRDefault="00E81AD7" w:rsidP="006F37A0">
      <w:pPr>
        <w:pStyle w:val="1"/>
      </w:pPr>
      <w:r>
        <w:rPr>
          <w:rFonts w:hint="eastAsia"/>
        </w:rPr>
        <w:t>Others</w:t>
      </w:r>
    </w:p>
    <w:p w14:paraId="227B4F00" w14:textId="77777777" w:rsidR="00AE535C" w:rsidRDefault="00AE535C" w:rsidP="00AE535C">
      <w:r w:rsidRPr="00C00D2A">
        <w:t>In this paper, we present the basic methodology of this computational framework, show the results of an extensive validation study, and demonstrate its utility as a functional metric.</w:t>
      </w:r>
      <w:r w:rsidRPr="00C00D2A">
        <w:rPr>
          <w:rFonts w:hint="eastAsia"/>
        </w:rPr>
        <w:t>在本文中，我们介绍了这一计算框架的基本方法，展示了大量验证研究的结果，并证明了作为功能指标的实用性。</w:t>
      </w:r>
    </w:p>
    <w:p w14:paraId="66E2B31F" w14:textId="77777777" w:rsidR="00E81AD7" w:rsidRPr="00AE535C" w:rsidRDefault="00E81AD7" w:rsidP="00E81AD7"/>
    <w:p w14:paraId="21FE9ED4" w14:textId="77777777" w:rsidR="00E81AD7" w:rsidRDefault="00E81AD7" w:rsidP="00E81AD7">
      <w:r>
        <w:t>Thus, we present “</w:t>
      </w:r>
      <w:proofErr w:type="spellStart"/>
      <w:r>
        <w:t>MicroBundleCompute</w:t>
      </w:r>
      <w:proofErr w:type="spellEnd"/>
      <w:r>
        <w:t xml:space="preserve">,” a computational framework for automatic quantification of morphology-based mechanical metrics from movies of cardiac microbundles. Briefly, this computational framework offers tools for automatic tissue segmentation, tracking, and analysis of brightfield and phase contrast movies of beating cardiac microbundles. It is straightforward to </w:t>
      </w:r>
      <w:proofErr w:type="spellStart"/>
      <w:proofErr w:type="gramStart"/>
      <w:r>
        <w:t>implement,requires</w:t>
      </w:r>
      <w:proofErr w:type="spellEnd"/>
      <w:proofErr w:type="gramEnd"/>
      <w:r>
        <w:t xml:space="preserve"> little to no parameter tuning, and runs quickly on a personal computer. In this paper, we describe the methods underlying this computational framework, show the results of our extensive validation studies, and demonstrate the utility of exploring heterogeneous tissue deformations and strains as functional metrics. </w:t>
      </w:r>
    </w:p>
    <w:p w14:paraId="401FFA71" w14:textId="77777777" w:rsidR="00E81AD7" w:rsidRDefault="00E81AD7" w:rsidP="00E81AD7">
      <w:r>
        <w:t>With this manuscript, we disseminate “</w:t>
      </w:r>
      <w:proofErr w:type="spellStart"/>
      <w:r>
        <w:t>MicroBundleCompute</w:t>
      </w:r>
      <w:proofErr w:type="spellEnd"/>
      <w:r>
        <w:t xml:space="preserve">” as an open-source computational tool with the aim of making automated quantitative analysis of </w:t>
      </w:r>
      <w:proofErr w:type="gramStart"/>
      <w:r>
        <w:t>beating</w:t>
      </w:r>
      <w:proofErr w:type="gramEnd"/>
    </w:p>
    <w:p w14:paraId="25D78935" w14:textId="77777777" w:rsidR="00E81AD7" w:rsidRDefault="00E81AD7" w:rsidP="00E81AD7">
      <w:r>
        <w:t>cardiac microbundles more accessible to the community.</w:t>
      </w:r>
    </w:p>
    <w:p w14:paraId="58B78D05" w14:textId="77777777" w:rsidR="00E81AD7" w:rsidRDefault="00E81AD7" w:rsidP="00E81AD7"/>
    <w:p w14:paraId="14A9DFB2" w14:textId="77777777" w:rsidR="00E81AD7" w:rsidRDefault="00E81AD7" w:rsidP="00E81AD7">
      <w:r w:rsidRPr="008F6EBE">
        <w:t>However, there are limited accurate, reliable, and reproducible computational metrics for making quantitative comparisons of functional behavior.</w:t>
      </w:r>
    </w:p>
    <w:p w14:paraId="53F77233" w14:textId="77777777" w:rsidR="00E81AD7" w:rsidRDefault="00E81AD7" w:rsidP="00E81AD7">
      <w:r w:rsidRPr="008F6EBE">
        <w:t xml:space="preserve">streamlined, </w:t>
      </w:r>
      <w:r>
        <w:t xml:space="preserve">This </w:t>
      </w:r>
      <w:proofErr w:type="gramStart"/>
      <w:r>
        <w:t>underscores</w:t>
      </w:r>
      <w:proofErr w:type="gramEnd"/>
    </w:p>
    <w:p w14:paraId="56E4F3C1" w14:textId="77777777" w:rsidR="00E81AD7" w:rsidRDefault="00E81AD7" w:rsidP="00E81AD7">
      <w:r>
        <w:t xml:space="preserve">the need for streamlined, accurate, and high-performance </w:t>
      </w:r>
      <w:proofErr w:type="gramStart"/>
      <w:r>
        <w:t>computational</w:t>
      </w:r>
      <w:proofErr w:type="gramEnd"/>
    </w:p>
    <w:p w14:paraId="28681C2A" w14:textId="77777777" w:rsidR="00E81AD7" w:rsidRPr="00B1457B" w:rsidRDefault="00E81AD7" w:rsidP="00E81AD7">
      <w:r>
        <w:t>tools.</w:t>
      </w:r>
    </w:p>
    <w:p w14:paraId="3D0D440F" w14:textId="77777777" w:rsidR="00E81AD7" w:rsidRDefault="00E81AD7" w:rsidP="00E81AD7">
      <w:r>
        <w:t>However, when it comes to making quantitative comparisons of functional behavior, there are limited options for reliably and reproducibly computing functional metrics that are suitable for direct cross-system comparison. In addition,</w:t>
      </w:r>
    </w:p>
    <w:p w14:paraId="40F8D442" w14:textId="77777777" w:rsidR="00E81AD7" w:rsidRDefault="00E81AD7" w:rsidP="00E81AD7">
      <w:r>
        <w:t>the current standard functional metrics obtained from time-lapse images of cardiac microbundle contraction reported in the field (i.e., post forces, average tissue stress) do not take full advantage of the available information present in these data (i.e., full-field tissue displacements and strains).</w:t>
      </w:r>
    </w:p>
    <w:p w14:paraId="4D7043B7" w14:textId="77777777" w:rsidR="00E81AD7" w:rsidRPr="00E81AD7" w:rsidRDefault="00E81AD7" w:rsidP="00E81AD7"/>
    <w:p w14:paraId="6FF66087" w14:textId="77777777" w:rsidR="00A65369" w:rsidRDefault="00000000" w:rsidP="00A65369">
      <w:hyperlink r:id="rId27" w:history="1">
        <w:r w:rsidR="00A65369" w:rsidRPr="001550D6">
          <w:rPr>
            <w:rStyle w:val="a3"/>
          </w:rPr>
          <w:t>https://www.bilibili.com/video/BV1RY4y1P7uL/?spm_id_from=333.337.search-card.all.click&amp;vd_source=a40c1f315886f97ba7018d224724764d</w:t>
        </w:r>
      </w:hyperlink>
    </w:p>
    <w:p w14:paraId="59E201D8" w14:textId="77777777" w:rsidR="00A65369" w:rsidRDefault="00000000" w:rsidP="00A65369">
      <w:hyperlink r:id="rId28" w:history="1">
        <w:r w:rsidR="00A65369" w:rsidRPr="003A6503">
          <w:rPr>
            <w:rStyle w:val="a3"/>
          </w:rPr>
          <w:t>https://zhuanlan.zhihu.com/p/58761927</w:t>
        </w:r>
      </w:hyperlink>
    </w:p>
    <w:p w14:paraId="4E6D9D66" w14:textId="77777777" w:rsidR="00A65369" w:rsidRDefault="00A65369" w:rsidP="00A65369"/>
    <w:p w14:paraId="5E3C3B67" w14:textId="77777777" w:rsidR="00A65369" w:rsidRDefault="00000000" w:rsidP="00A65369">
      <w:hyperlink r:id="rId29" w:history="1">
        <w:r w:rsidR="00A65369" w:rsidRPr="003A6503">
          <w:rPr>
            <w:rStyle w:val="a3"/>
          </w:rPr>
          <w:t>https://blog.51cto.com/u_15298598/6274394</w:t>
        </w:r>
      </w:hyperlink>
    </w:p>
    <w:p w14:paraId="47BFC718" w14:textId="77777777" w:rsidR="00A65369" w:rsidRDefault="00000000" w:rsidP="00A65369">
      <w:hyperlink r:id="rId30" w:history="1">
        <w:r w:rsidR="00A65369" w:rsidRPr="003A6503">
          <w:rPr>
            <w:rStyle w:val="a3"/>
          </w:rPr>
          <w:t>https://blog.csdn.net/m0_75272311/article/details/130302448</w:t>
        </w:r>
      </w:hyperlink>
    </w:p>
    <w:p w14:paraId="2345B40B" w14:textId="77777777" w:rsidR="00A65369" w:rsidRDefault="00000000" w:rsidP="00A65369">
      <w:hyperlink r:id="rId31" w:history="1">
        <w:r w:rsidR="00A65369" w:rsidRPr="003A6503">
          <w:rPr>
            <w:rStyle w:val="a3"/>
          </w:rPr>
          <w:t>https://www.rstk.cn/news/141859.html?action=onClick</w:t>
        </w:r>
      </w:hyperlink>
    </w:p>
    <w:p w14:paraId="4418D90C" w14:textId="77777777" w:rsidR="00A65369" w:rsidRDefault="00000000" w:rsidP="00A65369">
      <w:hyperlink r:id="rId32" w:history="1">
        <w:r w:rsidR="00A65369" w:rsidRPr="003A6503">
          <w:rPr>
            <w:rStyle w:val="a3"/>
          </w:rPr>
          <w:t>http://wed.xjx100.cn/news/125890.html?action=onClick</w:t>
        </w:r>
      </w:hyperlink>
    </w:p>
    <w:p w14:paraId="17E60F61" w14:textId="084B6D0A" w:rsidR="009B63EB" w:rsidRDefault="009B63EB" w:rsidP="009B63EB"/>
    <w:p w14:paraId="50A2DDA4" w14:textId="77777777" w:rsidR="00A65369" w:rsidRPr="00A65369" w:rsidRDefault="00A65369" w:rsidP="009B63EB"/>
    <w:p w14:paraId="59EC154E" w14:textId="052AF4B7" w:rsidR="00AF223E" w:rsidRDefault="00AF223E" w:rsidP="009B63EB">
      <w:r>
        <w:rPr>
          <w:rStyle w:val="ad"/>
          <w:rFonts w:ascii="Arial" w:hAnsi="Arial" w:cs="Arial"/>
          <w:i w:val="0"/>
          <w:iCs w:val="0"/>
          <w:color w:val="F73131"/>
          <w:sz w:val="20"/>
          <w:szCs w:val="20"/>
          <w:shd w:val="clear" w:color="auto" w:fill="FFFFFF"/>
        </w:rPr>
        <w:t>https://rrc.cvc.uab.es/?ch=8&amp;com</w:t>
      </w:r>
      <w:r>
        <w:rPr>
          <w:rFonts w:ascii="Arial" w:hAnsi="Arial" w:cs="Arial"/>
          <w:color w:val="333333"/>
          <w:sz w:val="20"/>
          <w:szCs w:val="20"/>
          <w:shd w:val="clear" w:color="auto" w:fill="FFFFFF"/>
        </w:rPr>
        <w:t>=download</w:t>
      </w:r>
    </w:p>
    <w:p w14:paraId="6E9E52A5" w14:textId="3429E86F" w:rsidR="00AF223E" w:rsidRPr="009B63EB" w:rsidRDefault="00AF223E" w:rsidP="009B63EB"/>
    <w:p w14:paraId="01AB8415" w14:textId="77777777" w:rsidR="006F37A0" w:rsidRDefault="006F37A0" w:rsidP="006F37A0">
      <w:pPr>
        <w:pStyle w:val="2"/>
      </w:pPr>
      <w:proofErr w:type="spellStart"/>
      <w:r>
        <w:rPr>
          <w:rFonts w:hint="eastAsia"/>
        </w:rPr>
        <w:t>deeplab</w:t>
      </w:r>
      <w:proofErr w:type="spellEnd"/>
    </w:p>
    <w:p w14:paraId="2BF6BF05" w14:textId="77777777" w:rsidR="006F37A0" w:rsidRDefault="00000000" w:rsidP="006F37A0">
      <w:hyperlink r:id="rId33" w:history="1">
        <w:r w:rsidR="006F37A0" w:rsidRPr="008A0A0B">
          <w:rPr>
            <w:rStyle w:val="a3"/>
          </w:rPr>
          <w:t>https://zhuanlan.zhihu.com/p/385299424</w:t>
        </w:r>
      </w:hyperlink>
    </w:p>
    <w:p w14:paraId="340AEECC" w14:textId="77777777" w:rsidR="006F37A0" w:rsidRDefault="00000000" w:rsidP="006F37A0">
      <w:hyperlink r:id="rId34" w:history="1">
        <w:r w:rsidR="006F37A0" w:rsidRPr="003F32A6">
          <w:rPr>
            <w:rStyle w:val="a3"/>
          </w:rPr>
          <w:t>https://betheme.net/qianduan/59619.html</w:t>
        </w:r>
      </w:hyperlink>
    </w:p>
    <w:p w14:paraId="2277D9A2" w14:textId="77777777" w:rsidR="006F37A0" w:rsidRDefault="00000000" w:rsidP="006F37A0">
      <w:hyperlink r:id="rId35" w:history="1">
        <w:r w:rsidR="006F37A0" w:rsidRPr="003F32A6">
          <w:rPr>
            <w:rStyle w:val="a3"/>
          </w:rPr>
          <w:t>https://www.ngui.cc/el/2868859.html?action=onClick</w:t>
        </w:r>
      </w:hyperlink>
    </w:p>
    <w:p w14:paraId="6AE4E74D" w14:textId="77777777" w:rsidR="006F37A0" w:rsidRPr="007F3C6E" w:rsidRDefault="006F37A0" w:rsidP="006F37A0"/>
    <w:p w14:paraId="73215BD0" w14:textId="55ED26F4" w:rsidR="006B3EA2" w:rsidRDefault="009B63EB" w:rsidP="009B63EB">
      <w:pPr>
        <w:pStyle w:val="2"/>
      </w:pPr>
      <w:r w:rsidRPr="009B63EB">
        <w:t>Description of the problem</w:t>
      </w:r>
    </w:p>
    <w:p w14:paraId="72F195D7" w14:textId="18D9284C" w:rsidR="006B3EA2" w:rsidRDefault="006B3EA2"/>
    <w:p w14:paraId="52E8124D" w14:textId="3353018C" w:rsidR="006B3EA2" w:rsidRPr="009B63EB" w:rsidRDefault="009B63EB" w:rsidP="009B63EB">
      <w:pPr>
        <w:autoSpaceDE w:val="0"/>
        <w:autoSpaceDN w:val="0"/>
        <w:adjustRightInd w:val="0"/>
        <w:jc w:val="left"/>
        <w:rPr>
          <w:rFonts w:ascii="LMRoman10-Regular" w:eastAsia="LMRoman10-Regular" w:cs="LMRoman10-Regular"/>
          <w:kern w:val="0"/>
          <w:sz w:val="20"/>
          <w:szCs w:val="20"/>
        </w:rPr>
      </w:pPr>
      <w:r>
        <w:rPr>
          <w:rFonts w:ascii="LMRoman10-Regular" w:eastAsia="LMRoman10-Regular" w:cs="LMRoman10-Regular"/>
          <w:kern w:val="0"/>
          <w:sz w:val="20"/>
          <w:szCs w:val="20"/>
        </w:rPr>
        <w:t>A brief survey of what have been done and how the proposed work is</w:t>
      </w:r>
      <w:r>
        <w:rPr>
          <w:rFonts w:ascii="LMRoman10-Regular" w:eastAsia="LMRoman10-Regular" w:cs="LMRoman10-Regular" w:hint="eastAsia"/>
          <w:kern w:val="0"/>
          <w:sz w:val="20"/>
          <w:szCs w:val="20"/>
        </w:rPr>
        <w:t xml:space="preserve"> </w:t>
      </w:r>
      <w:r>
        <w:rPr>
          <w:rFonts w:ascii="LMRoman10-Regular" w:eastAsia="LMRoman10-Regular" w:cs="LMRoman10-Regular"/>
          <w:kern w:val="0"/>
          <w:sz w:val="20"/>
          <w:szCs w:val="20"/>
        </w:rPr>
        <w:t>different.</w:t>
      </w:r>
    </w:p>
    <w:p w14:paraId="7F3A0FF6" w14:textId="4ADE9F39" w:rsidR="00E21B9B" w:rsidRDefault="009B63EB">
      <w:r>
        <w:rPr>
          <w:rFonts w:ascii="LMRoman10-Regular" w:eastAsia="LMRoman10-Regular" w:cs="LMRoman10-Regular"/>
          <w:kern w:val="0"/>
          <w:sz w:val="20"/>
          <w:szCs w:val="20"/>
        </w:rPr>
        <w:t>Preliminary plan (milestones) and Reference (a list of papers)</w:t>
      </w:r>
    </w:p>
    <w:p w14:paraId="7145CD04" w14:textId="493D0EC6" w:rsidR="00E21B9B" w:rsidRDefault="00E21B9B" w:rsidP="006F37A0">
      <w:pPr>
        <w:pStyle w:val="2"/>
      </w:pPr>
      <w:r>
        <w:rPr>
          <w:rFonts w:hint="eastAsia"/>
        </w:rPr>
        <w:t>Refe</w:t>
      </w:r>
      <w:r w:rsidR="00291BC8">
        <w:rPr>
          <w:rFonts w:hint="eastAsia"/>
        </w:rPr>
        <w:t>r</w:t>
      </w:r>
      <w:r w:rsidR="00291BC8">
        <w:t>e</w:t>
      </w:r>
      <w:r>
        <w:rPr>
          <w:rFonts w:hint="eastAsia"/>
        </w:rPr>
        <w:t>nce</w:t>
      </w:r>
      <w:r w:rsidR="0009190F">
        <w:rPr>
          <w:rFonts w:hint="eastAsia"/>
        </w:rPr>
        <w:t>：</w:t>
      </w:r>
    </w:p>
    <w:p w14:paraId="4EDD2F08" w14:textId="77777777" w:rsidR="00463724" w:rsidRDefault="00463724" w:rsidP="00463724">
      <w:r>
        <w:rPr>
          <w:rFonts w:hint="eastAsia"/>
        </w:rPr>
        <w:t>This</w:t>
      </w:r>
      <w:r>
        <w:t xml:space="preserve"> </w:t>
      </w:r>
      <w:r>
        <w:rPr>
          <w:rFonts w:hint="eastAsia"/>
        </w:rPr>
        <w:t>download</w:t>
      </w:r>
      <w:r>
        <w:t xml:space="preserve"> </w:t>
      </w:r>
      <w:r>
        <w:rPr>
          <w:rFonts w:hint="eastAsia"/>
        </w:rPr>
        <w:t>URL</w:t>
      </w:r>
      <w:r>
        <w:t xml:space="preserve"> </w:t>
      </w:r>
      <w:r>
        <w:rPr>
          <w:rFonts w:hint="eastAsia"/>
        </w:rPr>
        <w:t>can</w:t>
      </w:r>
      <w:r>
        <w:t>’</w:t>
      </w:r>
      <w:r>
        <w:rPr>
          <w:rFonts w:hint="eastAsia"/>
        </w:rPr>
        <w:t>t</w:t>
      </w:r>
      <w:r>
        <w:t xml:space="preserve"> </w:t>
      </w:r>
      <w:proofErr w:type="spellStart"/>
      <w:r>
        <w:rPr>
          <w:rFonts w:hint="eastAsia"/>
        </w:rPr>
        <w:t>shere</w:t>
      </w:r>
      <w:proofErr w:type="spellEnd"/>
    </w:p>
    <w:p w14:paraId="16622AFD" w14:textId="77777777" w:rsidR="00463724" w:rsidRPr="008F3478" w:rsidRDefault="00463724" w:rsidP="00463724">
      <w:r w:rsidRPr="008F3478">
        <w:t>https://aimistanforddatasets01.blob.core.windows.net/echonetdynamic-2/EchoNet-Dynamic.zip?sv=2019-02-02&amp;sr=b&amp;sig=khf02%2FaYvtW7yG928t04gC4U5maRWL4KMPsWoQFjBMg%3D&amp;st=2023-09-25T14%3A45%3A56Z&amp;se=2023-10-25T14%3A50%3A56Z&amp;sp=r</w:t>
      </w:r>
    </w:p>
    <w:p w14:paraId="466C96AC" w14:textId="77777777" w:rsidR="00463724" w:rsidRPr="00463724" w:rsidRDefault="00463724" w:rsidP="00463724"/>
    <w:p w14:paraId="27DB1DDE" w14:textId="77777777" w:rsidR="003F779E" w:rsidRDefault="00000000" w:rsidP="003F779E">
      <w:hyperlink r:id="rId36" w:history="1">
        <w:r w:rsidR="003F779E" w:rsidRPr="00DB4DE2">
          <w:rPr>
            <w:rStyle w:val="a3"/>
          </w:rPr>
          <w:t>https://arxiv.org/search/?searchtype=all&amp;query=cardiac+function&amp;abstracts=show&amp;size=50&amp;order=-announced_date_first</w:t>
        </w:r>
      </w:hyperlink>
    </w:p>
    <w:p w14:paraId="1C159A9A" w14:textId="77777777" w:rsidR="003F779E" w:rsidRDefault="003F779E" w:rsidP="003F779E"/>
    <w:p w14:paraId="03D8CE54" w14:textId="77777777" w:rsidR="003F779E" w:rsidRDefault="00000000" w:rsidP="003F779E">
      <w:hyperlink r:id="rId37" w:history="1">
        <w:r w:rsidR="003F779E" w:rsidRPr="00DB4DE2">
          <w:rPr>
            <w:rStyle w:val="a3"/>
          </w:rPr>
          <w:t>https://arxiv.org/search/?searchtype=all&amp;query=deeplab&amp;abstracts=show&amp;size=50&amp;order=announced_date_first</w:t>
        </w:r>
      </w:hyperlink>
    </w:p>
    <w:p w14:paraId="39F5DAE4" w14:textId="77777777" w:rsidR="003F779E" w:rsidRPr="003F779E" w:rsidRDefault="003F779E" w:rsidP="003F779E"/>
    <w:p w14:paraId="713CFB7C" w14:textId="14E4AAC3" w:rsidR="00E21B9B" w:rsidRDefault="00000000" w:rsidP="00E21B9B">
      <w:pPr>
        <w:pStyle w:val="a7"/>
        <w:numPr>
          <w:ilvl w:val="0"/>
          <w:numId w:val="1"/>
        </w:numPr>
        <w:ind w:firstLineChars="0"/>
      </w:pPr>
      <w:hyperlink r:id="rId38" w:history="1">
        <w:r w:rsidR="00E21B9B" w:rsidRPr="00126F44">
          <w:rPr>
            <w:rStyle w:val="a3"/>
          </w:rPr>
          <w:t>https://pytorch.org/audio/stable/tutorials/speech_recognition_pipeline_tutorial.html</w:t>
        </w:r>
      </w:hyperlink>
    </w:p>
    <w:p w14:paraId="25429AB8" w14:textId="63F287B9" w:rsidR="00E21B9B" w:rsidRDefault="00000000" w:rsidP="00E21B9B">
      <w:pPr>
        <w:pStyle w:val="a7"/>
        <w:numPr>
          <w:ilvl w:val="0"/>
          <w:numId w:val="1"/>
        </w:numPr>
        <w:ind w:firstLineChars="0"/>
      </w:pPr>
      <w:hyperlink r:id="rId39" w:history="1">
        <w:r w:rsidR="00E21B9B" w:rsidRPr="00126F44">
          <w:rPr>
            <w:rStyle w:val="a3"/>
          </w:rPr>
          <w:t>https://pytorch.org/tutorials/intermediate/speech_command_classification_with_torchaudio_tutorial.html</w:t>
        </w:r>
      </w:hyperlink>
    </w:p>
    <w:p w14:paraId="63F03B90" w14:textId="216E6D7C" w:rsidR="00E21B9B" w:rsidRDefault="004C3CAC">
      <w:r w:rsidRPr="004C3CAC">
        <w:t>https://www.bilibili.com/video/BV1Se411P7mw/?spm_id_from=333.337.search-card.all.click&amp;vd_source=a40c1f315886f97ba7018d224724764d 热门的cv都发展到3D了</w:t>
      </w:r>
      <w:r>
        <w:rPr>
          <w:rFonts w:hint="eastAsia"/>
        </w:rPr>
        <w:t xml:space="preserve"> </w:t>
      </w:r>
      <w:r w:rsidRPr="004C3CAC">
        <w:lastRenderedPageBreak/>
        <w:t>CVPR 2022 Tutorial on Neural Fields in Computer Vision</w:t>
      </w:r>
    </w:p>
    <w:p w14:paraId="6A0CC16B" w14:textId="0665034F" w:rsidR="0009190F" w:rsidRDefault="0009190F"/>
    <w:p w14:paraId="6C3CB494" w14:textId="19B1EBA5" w:rsidR="0009190F" w:rsidRDefault="0009190F">
      <w:r>
        <w:rPr>
          <w:rFonts w:hint="eastAsia"/>
        </w:rPr>
        <w:t>Datasets：</w:t>
      </w:r>
    </w:p>
    <w:p w14:paraId="59A9E8BD" w14:textId="7616D591" w:rsidR="0009190F" w:rsidRDefault="00000000" w:rsidP="0009190F">
      <w:pPr>
        <w:pStyle w:val="a7"/>
        <w:numPr>
          <w:ilvl w:val="0"/>
          <w:numId w:val="2"/>
        </w:numPr>
        <w:ind w:firstLineChars="0"/>
      </w:pPr>
      <w:hyperlink r:id="rId40" w:history="1">
        <w:r w:rsidR="00643BFB" w:rsidRPr="00126F44">
          <w:rPr>
            <w:rStyle w:val="a3"/>
          </w:rPr>
          <w:t>https://www.bilibili.com/video/BV1LR4y1x7Pw/?spm_id_from=333.337.search-card.all.click&amp;vd_source=a40c1f315886f97ba7018d224724764d</w:t>
        </w:r>
      </w:hyperlink>
    </w:p>
    <w:p w14:paraId="454C38A3" w14:textId="56F9A1EB" w:rsidR="00643BFB" w:rsidRDefault="00643BFB" w:rsidP="00643BFB">
      <w:pPr>
        <w:pStyle w:val="a7"/>
        <w:ind w:left="440" w:firstLineChars="0" w:firstLine="0"/>
      </w:pPr>
    </w:p>
    <w:p w14:paraId="1169B50D" w14:textId="6E852908" w:rsidR="00F41DD2" w:rsidRDefault="00000000" w:rsidP="00643BFB">
      <w:pPr>
        <w:pStyle w:val="a7"/>
        <w:ind w:left="440" w:firstLineChars="0" w:firstLine="0"/>
      </w:pPr>
      <w:hyperlink r:id="rId41" w:history="1">
        <w:r w:rsidR="00F41DD2" w:rsidRPr="00126F44">
          <w:rPr>
            <w:rStyle w:val="a3"/>
          </w:rPr>
          <w:t>https://www.bilibili.com/video/BV1hM4y157xX?p=11&amp;vd_source=a40c1f315886f97ba7018d224724764d</w:t>
        </w:r>
      </w:hyperlink>
    </w:p>
    <w:p w14:paraId="7B0FB3D4" w14:textId="48733A60" w:rsidR="00F41DD2" w:rsidRDefault="00F41DD2" w:rsidP="00643BFB">
      <w:pPr>
        <w:pStyle w:val="a7"/>
        <w:ind w:left="440" w:firstLineChars="0" w:firstLine="0"/>
      </w:pPr>
    </w:p>
    <w:p w14:paraId="079351CA" w14:textId="252AE20F" w:rsidR="0029324C" w:rsidRDefault="00000000" w:rsidP="00643BFB">
      <w:pPr>
        <w:pStyle w:val="a7"/>
        <w:ind w:left="440" w:firstLineChars="0" w:firstLine="0"/>
      </w:pPr>
      <w:hyperlink r:id="rId42" w:history="1">
        <w:r w:rsidR="0029324C" w:rsidRPr="00126F44">
          <w:rPr>
            <w:rStyle w:val="a3"/>
          </w:rPr>
          <w:t>https://www.bilibili.com/video/BV1TD4y137mP?p=20&amp;vd_source=a40c1f315886f97ba7018d224724764d</w:t>
        </w:r>
      </w:hyperlink>
    </w:p>
    <w:p w14:paraId="74406E04" w14:textId="1B58B3DD" w:rsidR="0029324C" w:rsidRPr="0029324C" w:rsidRDefault="0029324C" w:rsidP="00643BFB">
      <w:pPr>
        <w:pStyle w:val="a7"/>
        <w:ind w:left="440" w:firstLineChars="0" w:firstLine="0"/>
      </w:pPr>
    </w:p>
    <w:p w14:paraId="2EC87232" w14:textId="210DECDD" w:rsidR="00F41DD2" w:rsidRDefault="00000000" w:rsidP="00643BFB">
      <w:pPr>
        <w:pStyle w:val="a7"/>
        <w:ind w:left="440" w:firstLineChars="0" w:firstLine="0"/>
      </w:pPr>
      <w:hyperlink r:id="rId43" w:history="1">
        <w:r w:rsidR="004110A2" w:rsidRPr="00937659">
          <w:rPr>
            <w:rStyle w:val="a3"/>
          </w:rPr>
          <w:t>https://paperswithcode.com/task/speaker-diarization</w:t>
        </w:r>
      </w:hyperlink>
    </w:p>
    <w:p w14:paraId="5102D438" w14:textId="77777777" w:rsidR="004110A2" w:rsidRPr="004110A2" w:rsidRDefault="004110A2" w:rsidP="00643BFB">
      <w:pPr>
        <w:pStyle w:val="a7"/>
        <w:ind w:left="440" w:firstLineChars="0" w:firstLine="0"/>
      </w:pPr>
    </w:p>
    <w:sectPr w:rsidR="004110A2" w:rsidRPr="004110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790F0" w14:textId="77777777" w:rsidR="00E16CD4" w:rsidRDefault="00E16CD4" w:rsidP="004B73D6">
      <w:r>
        <w:separator/>
      </w:r>
    </w:p>
  </w:endnote>
  <w:endnote w:type="continuationSeparator" w:id="0">
    <w:p w14:paraId="1D71ABA0" w14:textId="77777777" w:rsidR="00E16CD4" w:rsidRDefault="00E16CD4" w:rsidP="004B73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PingFang SC">
    <w:altName w:val="Arial Unicode MS"/>
    <w:charset w:val="86"/>
    <w:family w:val="swiss"/>
    <w:pitch w:val="variable"/>
    <w:sig w:usb0="A00002FF" w:usb1="7ACFFDFB" w:usb2="00000017"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MRoman10-Regular">
    <w:altName w:val="微软雅黑"/>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40FDE" w14:textId="77777777" w:rsidR="00E16CD4" w:rsidRDefault="00E16CD4" w:rsidP="004B73D6">
      <w:r>
        <w:separator/>
      </w:r>
    </w:p>
  </w:footnote>
  <w:footnote w:type="continuationSeparator" w:id="0">
    <w:p w14:paraId="561DAC1D" w14:textId="77777777" w:rsidR="00E16CD4" w:rsidRDefault="00E16CD4" w:rsidP="004B73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A1892"/>
    <w:multiLevelType w:val="hybridMultilevel"/>
    <w:tmpl w:val="C6F8A43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DD821D1"/>
    <w:multiLevelType w:val="hybridMultilevel"/>
    <w:tmpl w:val="2542B9D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89715AC"/>
    <w:multiLevelType w:val="hybridMultilevel"/>
    <w:tmpl w:val="4B961D5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36D23F6"/>
    <w:multiLevelType w:val="hybridMultilevel"/>
    <w:tmpl w:val="9F0AC958"/>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66854895">
    <w:abstractNumId w:val="3"/>
  </w:num>
  <w:num w:numId="2" w16cid:durableId="342169529">
    <w:abstractNumId w:val="2"/>
  </w:num>
  <w:num w:numId="3" w16cid:durableId="238172364">
    <w:abstractNumId w:val="0"/>
  </w:num>
  <w:num w:numId="4" w16cid:durableId="190660223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ter KANG">
    <w15:presenceInfo w15:providerId="AD" w15:userId="S::Water.KANG@sas.com::963602d5-0a29-41db-b30a-c2869711eb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39C"/>
    <w:rsid w:val="00000259"/>
    <w:rsid w:val="00007793"/>
    <w:rsid w:val="00014D4A"/>
    <w:rsid w:val="00084BA6"/>
    <w:rsid w:val="00085A9B"/>
    <w:rsid w:val="0009190F"/>
    <w:rsid w:val="000A3513"/>
    <w:rsid w:val="000B1621"/>
    <w:rsid w:val="000C6D05"/>
    <w:rsid w:val="000D58C4"/>
    <w:rsid w:val="0014062F"/>
    <w:rsid w:val="00141538"/>
    <w:rsid w:val="001C5C46"/>
    <w:rsid w:val="002153C9"/>
    <w:rsid w:val="002455B4"/>
    <w:rsid w:val="00291BC8"/>
    <w:rsid w:val="0029324C"/>
    <w:rsid w:val="002A5F65"/>
    <w:rsid w:val="002A6D6F"/>
    <w:rsid w:val="002B3332"/>
    <w:rsid w:val="002C300A"/>
    <w:rsid w:val="002D3518"/>
    <w:rsid w:val="003041F2"/>
    <w:rsid w:val="00345EB3"/>
    <w:rsid w:val="0034639C"/>
    <w:rsid w:val="003B71AE"/>
    <w:rsid w:val="003C0F30"/>
    <w:rsid w:val="003D036C"/>
    <w:rsid w:val="003E0EC3"/>
    <w:rsid w:val="003F779E"/>
    <w:rsid w:val="004065DF"/>
    <w:rsid w:val="004110A2"/>
    <w:rsid w:val="00430CEC"/>
    <w:rsid w:val="00463724"/>
    <w:rsid w:val="004B73D6"/>
    <w:rsid w:val="004C3CAC"/>
    <w:rsid w:val="004E4329"/>
    <w:rsid w:val="0051362A"/>
    <w:rsid w:val="00515BF2"/>
    <w:rsid w:val="005277A9"/>
    <w:rsid w:val="00596CBD"/>
    <w:rsid w:val="005A75F6"/>
    <w:rsid w:val="005A76CB"/>
    <w:rsid w:val="005E2B0D"/>
    <w:rsid w:val="006039DD"/>
    <w:rsid w:val="00623653"/>
    <w:rsid w:val="00626916"/>
    <w:rsid w:val="00643BFB"/>
    <w:rsid w:val="00651D1B"/>
    <w:rsid w:val="0065448D"/>
    <w:rsid w:val="006921DE"/>
    <w:rsid w:val="006B3EA2"/>
    <w:rsid w:val="006F37A0"/>
    <w:rsid w:val="00700D8B"/>
    <w:rsid w:val="0070426D"/>
    <w:rsid w:val="00720B7A"/>
    <w:rsid w:val="007229F4"/>
    <w:rsid w:val="00742626"/>
    <w:rsid w:val="00744EB9"/>
    <w:rsid w:val="00757819"/>
    <w:rsid w:val="00780C36"/>
    <w:rsid w:val="00790882"/>
    <w:rsid w:val="007C6829"/>
    <w:rsid w:val="007C6A83"/>
    <w:rsid w:val="007F3C6E"/>
    <w:rsid w:val="007F7380"/>
    <w:rsid w:val="00816A08"/>
    <w:rsid w:val="00830F8B"/>
    <w:rsid w:val="00837FE3"/>
    <w:rsid w:val="00841B60"/>
    <w:rsid w:val="00845616"/>
    <w:rsid w:val="0085064A"/>
    <w:rsid w:val="00871283"/>
    <w:rsid w:val="00885CB4"/>
    <w:rsid w:val="008A4F3D"/>
    <w:rsid w:val="008C321A"/>
    <w:rsid w:val="008F3478"/>
    <w:rsid w:val="008F6EBE"/>
    <w:rsid w:val="00903073"/>
    <w:rsid w:val="009468A0"/>
    <w:rsid w:val="00946AED"/>
    <w:rsid w:val="00982394"/>
    <w:rsid w:val="009A4E87"/>
    <w:rsid w:val="009B63EB"/>
    <w:rsid w:val="009B76EE"/>
    <w:rsid w:val="009C5674"/>
    <w:rsid w:val="009E547C"/>
    <w:rsid w:val="009E5D04"/>
    <w:rsid w:val="009F5A4E"/>
    <w:rsid w:val="00A15943"/>
    <w:rsid w:val="00A41CD1"/>
    <w:rsid w:val="00A42243"/>
    <w:rsid w:val="00A65369"/>
    <w:rsid w:val="00A66569"/>
    <w:rsid w:val="00A80D1A"/>
    <w:rsid w:val="00A8166B"/>
    <w:rsid w:val="00A900A2"/>
    <w:rsid w:val="00AD1EC1"/>
    <w:rsid w:val="00AE535C"/>
    <w:rsid w:val="00AF223E"/>
    <w:rsid w:val="00AF3936"/>
    <w:rsid w:val="00AF3A9C"/>
    <w:rsid w:val="00B1457B"/>
    <w:rsid w:val="00B23C2D"/>
    <w:rsid w:val="00B26E27"/>
    <w:rsid w:val="00B42310"/>
    <w:rsid w:val="00B73DBC"/>
    <w:rsid w:val="00B758B1"/>
    <w:rsid w:val="00B85184"/>
    <w:rsid w:val="00B85A94"/>
    <w:rsid w:val="00BB6237"/>
    <w:rsid w:val="00BB64A0"/>
    <w:rsid w:val="00BD5DDC"/>
    <w:rsid w:val="00BE3656"/>
    <w:rsid w:val="00C00D2A"/>
    <w:rsid w:val="00C56223"/>
    <w:rsid w:val="00C667A5"/>
    <w:rsid w:val="00CB3774"/>
    <w:rsid w:val="00D00CAE"/>
    <w:rsid w:val="00D4080B"/>
    <w:rsid w:val="00D624EA"/>
    <w:rsid w:val="00D7420E"/>
    <w:rsid w:val="00DA0324"/>
    <w:rsid w:val="00DB5073"/>
    <w:rsid w:val="00DE143E"/>
    <w:rsid w:val="00DF165E"/>
    <w:rsid w:val="00E0076F"/>
    <w:rsid w:val="00E058E2"/>
    <w:rsid w:val="00E072C7"/>
    <w:rsid w:val="00E16CD4"/>
    <w:rsid w:val="00E21B9B"/>
    <w:rsid w:val="00E5600D"/>
    <w:rsid w:val="00E61DA3"/>
    <w:rsid w:val="00E81AD7"/>
    <w:rsid w:val="00E95AF3"/>
    <w:rsid w:val="00ED5140"/>
    <w:rsid w:val="00EE29CA"/>
    <w:rsid w:val="00EF0186"/>
    <w:rsid w:val="00EF4CFD"/>
    <w:rsid w:val="00F23DAC"/>
    <w:rsid w:val="00F37FA4"/>
    <w:rsid w:val="00F41DD2"/>
    <w:rsid w:val="00F5788C"/>
    <w:rsid w:val="00F65725"/>
    <w:rsid w:val="00F823DD"/>
    <w:rsid w:val="00F90142"/>
    <w:rsid w:val="00F9360F"/>
    <w:rsid w:val="00F9409C"/>
    <w:rsid w:val="00FB6D73"/>
    <w:rsid w:val="00FC0CAF"/>
    <w:rsid w:val="00FC4E0F"/>
    <w:rsid w:val="00FF61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C210071"/>
  <w14:defaultImageDpi w14:val="32767"/>
  <w15:chartTrackingRefBased/>
  <w15:docId w15:val="{FD98C20B-88E4-45DA-9A62-CFE728540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B71A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B63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463724"/>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7C6A8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B3EA2"/>
    <w:rPr>
      <w:color w:val="0563C1" w:themeColor="hyperlink"/>
      <w:u w:val="single"/>
    </w:rPr>
  </w:style>
  <w:style w:type="character" w:styleId="a4">
    <w:name w:val="Unresolved Mention"/>
    <w:basedOn w:val="a0"/>
    <w:uiPriority w:val="99"/>
    <w:semiHidden/>
    <w:unhideWhenUsed/>
    <w:rsid w:val="006B3EA2"/>
    <w:rPr>
      <w:color w:val="605E5C"/>
      <w:shd w:val="clear" w:color="auto" w:fill="E1DFDD"/>
    </w:rPr>
  </w:style>
  <w:style w:type="paragraph" w:styleId="a5">
    <w:name w:val="Title"/>
    <w:basedOn w:val="a"/>
    <w:next w:val="a"/>
    <w:link w:val="a6"/>
    <w:uiPriority w:val="10"/>
    <w:qFormat/>
    <w:rsid w:val="006B3EA2"/>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6B3EA2"/>
    <w:rPr>
      <w:rFonts w:asciiTheme="majorHAnsi" w:eastAsiaTheme="majorEastAsia" w:hAnsiTheme="majorHAnsi" w:cstheme="majorBidi"/>
      <w:b/>
      <w:bCs/>
      <w:sz w:val="32"/>
      <w:szCs w:val="32"/>
    </w:rPr>
  </w:style>
  <w:style w:type="paragraph" w:styleId="a7">
    <w:name w:val="List Paragraph"/>
    <w:basedOn w:val="a"/>
    <w:uiPriority w:val="34"/>
    <w:qFormat/>
    <w:rsid w:val="00E21B9B"/>
    <w:pPr>
      <w:ind w:firstLineChars="200" w:firstLine="420"/>
    </w:pPr>
  </w:style>
  <w:style w:type="paragraph" w:styleId="a8">
    <w:name w:val="header"/>
    <w:basedOn w:val="a"/>
    <w:link w:val="a9"/>
    <w:uiPriority w:val="99"/>
    <w:unhideWhenUsed/>
    <w:rsid w:val="004B73D6"/>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4B73D6"/>
    <w:rPr>
      <w:sz w:val="18"/>
      <w:szCs w:val="18"/>
    </w:rPr>
  </w:style>
  <w:style w:type="paragraph" w:styleId="aa">
    <w:name w:val="footer"/>
    <w:basedOn w:val="a"/>
    <w:link w:val="ab"/>
    <w:uiPriority w:val="99"/>
    <w:unhideWhenUsed/>
    <w:rsid w:val="004B73D6"/>
    <w:pPr>
      <w:tabs>
        <w:tab w:val="center" w:pos="4153"/>
        <w:tab w:val="right" w:pos="8306"/>
      </w:tabs>
      <w:snapToGrid w:val="0"/>
      <w:jc w:val="left"/>
    </w:pPr>
    <w:rPr>
      <w:sz w:val="18"/>
      <w:szCs w:val="18"/>
    </w:rPr>
  </w:style>
  <w:style w:type="character" w:customStyle="1" w:styleId="ab">
    <w:name w:val="页脚 字符"/>
    <w:basedOn w:val="a0"/>
    <w:link w:val="aa"/>
    <w:uiPriority w:val="99"/>
    <w:rsid w:val="004B73D6"/>
    <w:rPr>
      <w:sz w:val="18"/>
      <w:szCs w:val="18"/>
    </w:rPr>
  </w:style>
  <w:style w:type="table" w:styleId="ac">
    <w:name w:val="Table Grid"/>
    <w:basedOn w:val="a1"/>
    <w:uiPriority w:val="39"/>
    <w:rsid w:val="003B71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3B71AE"/>
    <w:rPr>
      <w:b/>
      <w:bCs/>
      <w:kern w:val="44"/>
      <w:sz w:val="44"/>
      <w:szCs w:val="44"/>
    </w:rPr>
  </w:style>
  <w:style w:type="character" w:customStyle="1" w:styleId="20">
    <w:name w:val="标题 2 字符"/>
    <w:basedOn w:val="a0"/>
    <w:link w:val="2"/>
    <w:uiPriority w:val="9"/>
    <w:rsid w:val="009B63EB"/>
    <w:rPr>
      <w:rFonts w:asciiTheme="majorHAnsi" w:eastAsiaTheme="majorEastAsia" w:hAnsiTheme="majorHAnsi" w:cstheme="majorBidi"/>
      <w:b/>
      <w:bCs/>
      <w:sz w:val="32"/>
      <w:szCs w:val="32"/>
    </w:rPr>
  </w:style>
  <w:style w:type="character" w:styleId="ad">
    <w:name w:val="Emphasis"/>
    <w:basedOn w:val="a0"/>
    <w:uiPriority w:val="20"/>
    <w:qFormat/>
    <w:rsid w:val="00AF223E"/>
    <w:rPr>
      <w:i/>
      <w:iCs/>
    </w:rPr>
  </w:style>
  <w:style w:type="character" w:customStyle="1" w:styleId="40">
    <w:name w:val="标题 4 字符"/>
    <w:basedOn w:val="a0"/>
    <w:link w:val="4"/>
    <w:uiPriority w:val="9"/>
    <w:semiHidden/>
    <w:rsid w:val="007C6A83"/>
    <w:rPr>
      <w:rFonts w:asciiTheme="majorHAnsi" w:eastAsiaTheme="majorEastAsia" w:hAnsiTheme="majorHAnsi" w:cstheme="majorBidi"/>
      <w:b/>
      <w:bCs/>
      <w:sz w:val="28"/>
      <w:szCs w:val="28"/>
    </w:rPr>
  </w:style>
  <w:style w:type="character" w:customStyle="1" w:styleId="30">
    <w:name w:val="标题 3 字符"/>
    <w:basedOn w:val="a0"/>
    <w:link w:val="3"/>
    <w:uiPriority w:val="9"/>
    <w:semiHidden/>
    <w:rsid w:val="00463724"/>
    <w:rPr>
      <w:b/>
      <w:bCs/>
      <w:sz w:val="32"/>
      <w:szCs w:val="32"/>
    </w:rPr>
  </w:style>
  <w:style w:type="paragraph" w:styleId="ae">
    <w:name w:val="Revision"/>
    <w:hidden/>
    <w:uiPriority w:val="99"/>
    <w:semiHidden/>
    <w:rsid w:val="004E4329"/>
  </w:style>
  <w:style w:type="table" w:styleId="5-6">
    <w:name w:val="List Table 5 Dark Accent 6"/>
    <w:basedOn w:val="a1"/>
    <w:uiPriority w:val="50"/>
    <w:rsid w:val="00837FE3"/>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Grid Table 5 Dark Accent 6"/>
    <w:basedOn w:val="a1"/>
    <w:uiPriority w:val="50"/>
    <w:rsid w:val="00837F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5-5">
    <w:name w:val="Grid Table 5 Dark Accent 5"/>
    <w:basedOn w:val="a1"/>
    <w:uiPriority w:val="50"/>
    <w:rsid w:val="00837F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5-50">
    <w:name w:val="List Table 5 Dark Accent 5"/>
    <w:basedOn w:val="a1"/>
    <w:uiPriority w:val="50"/>
    <w:rsid w:val="00837FE3"/>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145311">
      <w:bodyDiv w:val="1"/>
      <w:marLeft w:val="0"/>
      <w:marRight w:val="0"/>
      <w:marTop w:val="0"/>
      <w:marBottom w:val="0"/>
      <w:divBdr>
        <w:top w:val="none" w:sz="0" w:space="0" w:color="auto"/>
        <w:left w:val="none" w:sz="0" w:space="0" w:color="auto"/>
        <w:bottom w:val="none" w:sz="0" w:space="0" w:color="auto"/>
        <w:right w:val="none" w:sz="0" w:space="0" w:color="auto"/>
      </w:divBdr>
    </w:div>
    <w:div w:id="1111322907">
      <w:bodyDiv w:val="1"/>
      <w:marLeft w:val="0"/>
      <w:marRight w:val="0"/>
      <w:marTop w:val="0"/>
      <w:marBottom w:val="0"/>
      <w:divBdr>
        <w:top w:val="none" w:sz="0" w:space="0" w:color="auto"/>
        <w:left w:val="none" w:sz="0" w:space="0" w:color="auto"/>
        <w:bottom w:val="none" w:sz="0" w:space="0" w:color="auto"/>
        <w:right w:val="none" w:sz="0" w:space="0" w:color="auto"/>
      </w:divBdr>
    </w:div>
    <w:div w:id="1329213506">
      <w:bodyDiv w:val="1"/>
      <w:marLeft w:val="0"/>
      <w:marRight w:val="0"/>
      <w:marTop w:val="0"/>
      <w:marBottom w:val="0"/>
      <w:divBdr>
        <w:top w:val="none" w:sz="0" w:space="0" w:color="auto"/>
        <w:left w:val="none" w:sz="0" w:space="0" w:color="auto"/>
        <w:bottom w:val="none" w:sz="0" w:space="0" w:color="auto"/>
        <w:right w:val="none" w:sz="0" w:space="0" w:color="auto"/>
      </w:divBdr>
    </w:div>
    <w:div w:id="165532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LeapLabTHU/ACmix" TargetMode="External"/><Relationship Id="rId18" Type="http://schemas.openxmlformats.org/officeDocument/2006/relationships/hyperlink" Target="https://zhuanlan.zhihu.com/p/539706748" TargetMode="External"/><Relationship Id="rId26" Type="http://schemas.openxmlformats.org/officeDocument/2006/relationships/hyperlink" Target="https://blog.csdn.net/zuzhiang/article/details/107418459" TargetMode="External"/><Relationship Id="rId39" Type="http://schemas.openxmlformats.org/officeDocument/2006/relationships/hyperlink" Target="https://pytorch.org/tutorials/intermediate/speech_command_classification_with_torchaudio_tutorial.html" TargetMode="External"/><Relationship Id="rId21" Type="http://schemas.openxmlformats.org/officeDocument/2006/relationships/hyperlink" Target="https://stanfordaimi.azurewebsites.net/" TargetMode="External"/><Relationship Id="rId34" Type="http://schemas.openxmlformats.org/officeDocument/2006/relationships/hyperlink" Target="https://betheme.net/qianduan/59619.html" TargetMode="External"/><Relationship Id="rId42" Type="http://schemas.openxmlformats.org/officeDocument/2006/relationships/hyperlink" Target="https://www.bilibili.com/video/BV1TD4y137mP?p=20&amp;vd_source=a40c1f315886f97ba7018d224724764d" TargetMode="External"/><Relationship Id="rId7" Type="http://schemas.openxmlformats.org/officeDocument/2006/relationships/hyperlink" Target="mailto:wkang10@hawk.iit.edu" TargetMode="External"/><Relationship Id="rId2" Type="http://schemas.openxmlformats.org/officeDocument/2006/relationships/styles" Target="styles.xml"/><Relationship Id="rId16" Type="http://schemas.openxmlformats.org/officeDocument/2006/relationships/hyperlink" Target="https://arxiv.org/pdf/2111.14556.pdf" TargetMode="External"/><Relationship Id="rId29" Type="http://schemas.openxmlformats.org/officeDocument/2006/relationships/hyperlink" Target="https://blog.51cto.com/u_15298598/627439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chonet.github.io/dynamic/" TargetMode="External"/><Relationship Id="rId24" Type="http://schemas.openxmlformats.org/officeDocument/2006/relationships/hyperlink" Target="https://zhuanlan.zhihu.com/p/640904026" TargetMode="External"/><Relationship Id="rId32" Type="http://schemas.openxmlformats.org/officeDocument/2006/relationships/hyperlink" Target="http://wed.xjx100.cn/news/125890.html?action=onClick" TargetMode="External"/><Relationship Id="rId37" Type="http://schemas.openxmlformats.org/officeDocument/2006/relationships/hyperlink" Target="https://arxiv.org/search/?searchtype=all&amp;query=deeplab&amp;abstracts=show&amp;size=50&amp;order=announced_date_first" TargetMode="External"/><Relationship Id="rId40" Type="http://schemas.openxmlformats.org/officeDocument/2006/relationships/hyperlink" Target="https://www.bilibili.com/video/BV1LR4y1x7Pw/?spm_id_from=333.337.search-card.all.click&amp;vd_source=a40c1f315886f97ba7018d224724764d" TargetMode="External"/><Relationship Id="rId45"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arxiv.org/abs/1412.7062" TargetMode="External"/><Relationship Id="rId23" Type="http://schemas.openxmlformats.org/officeDocument/2006/relationships/hyperlink" Target="https://blog.csdn.net/qq_40280673/article/details/127449624" TargetMode="External"/><Relationship Id="rId28" Type="http://schemas.openxmlformats.org/officeDocument/2006/relationships/hyperlink" Target="https://zhuanlan.zhihu.com/p/58761927" TargetMode="External"/><Relationship Id="rId36" Type="http://schemas.openxmlformats.org/officeDocument/2006/relationships/hyperlink" Target="https://arxiv.org/search/?searchtype=all&amp;query=cardiac+function&amp;abstracts=show&amp;size=50&amp;order=-announced_date_first" TargetMode="External"/><Relationship Id="rId10" Type="http://schemas.openxmlformats.org/officeDocument/2006/relationships/hyperlink" Target="https://www.nature.com/articles/s41586-020-2145-8" TargetMode="External"/><Relationship Id="rId19" Type="http://schemas.openxmlformats.org/officeDocument/2006/relationships/hyperlink" Target="https://zhuanlan.zhihu.com/p/539740657" TargetMode="External"/><Relationship Id="rId31" Type="http://schemas.openxmlformats.org/officeDocument/2006/relationships/hyperlink" Target="https://www.rstk.cn/news/141859.html?action=onClick"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li178@hawk.iit.edu" TargetMode="External"/><Relationship Id="rId14" Type="http://schemas.openxmlformats.org/officeDocument/2006/relationships/hyperlink" Target="https://arxiv.org/abs/1505.04597" TargetMode="External"/><Relationship Id="rId22" Type="http://schemas.openxmlformats.org/officeDocument/2006/relationships/hyperlink" Target="https://www.ngui.cc/el/2485409.html?action=onClick" TargetMode="External"/><Relationship Id="rId27" Type="http://schemas.openxmlformats.org/officeDocument/2006/relationships/hyperlink" Target="https://www.bilibili.com/video/BV1RY4y1P7uL/?spm_id_from=333.337.search-card.all.click&amp;vd_source=a40c1f315886f97ba7018d224724764d" TargetMode="External"/><Relationship Id="rId30" Type="http://schemas.openxmlformats.org/officeDocument/2006/relationships/hyperlink" Target="https://blog.csdn.net/m0_75272311/article/details/130302448" TargetMode="External"/><Relationship Id="rId35" Type="http://schemas.openxmlformats.org/officeDocument/2006/relationships/hyperlink" Target="https://www.ngui.cc/el/2868859.html?action=onClick" TargetMode="External"/><Relationship Id="rId43" Type="http://schemas.openxmlformats.org/officeDocument/2006/relationships/hyperlink" Target="https://paperswithcode.com/task/speaker-diarization" TargetMode="External"/><Relationship Id="rId8" Type="http://schemas.openxmlformats.org/officeDocument/2006/relationships/hyperlink" Target="mailto:jzhan4@hawk.iit.edu" TargetMode="External"/><Relationship Id="rId3" Type="http://schemas.openxmlformats.org/officeDocument/2006/relationships/settings" Target="settings.xml"/><Relationship Id="rId12" Type="http://schemas.openxmlformats.org/officeDocument/2006/relationships/hyperlink" Target="https://github.com/echonet/dynamic" TargetMode="External"/><Relationship Id="rId17" Type="http://schemas.openxmlformats.org/officeDocument/2006/relationships/hyperlink" Target="https://download.csdn.net/blog/column/12194563/129044015" TargetMode="External"/><Relationship Id="rId25" Type="http://schemas.openxmlformats.org/officeDocument/2006/relationships/hyperlink" Target="https://aisle.hzau.edu.cn/info/1097/1412.htm" TargetMode="External"/><Relationship Id="rId33" Type="http://schemas.openxmlformats.org/officeDocument/2006/relationships/hyperlink" Target="https://zhuanlan.zhihu.com/p/385299424" TargetMode="External"/><Relationship Id="rId38" Type="http://schemas.openxmlformats.org/officeDocument/2006/relationships/hyperlink" Target="https://pytorch.org/audio/stable/tutorials/speech_recognition_pipeline_tutorial.html" TargetMode="External"/><Relationship Id="rId46" Type="http://schemas.openxmlformats.org/officeDocument/2006/relationships/theme" Target="theme/theme1.xml"/><Relationship Id="rId20" Type="http://schemas.openxmlformats.org/officeDocument/2006/relationships/hyperlink" Target="https://zhuanlan.zhihu.com/p/608312950?utm_id=0&amp;wd=&amp;eqid=c37be367000f6cbf000000066486c9ce" TargetMode="External"/><Relationship Id="rId41" Type="http://schemas.openxmlformats.org/officeDocument/2006/relationships/hyperlink" Target="https://www.bilibili.com/video/BV1hM4y157xX?p=11&amp;vd_source=a40c1f315886f97ba7018d224724764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1252</TotalTime>
  <Pages>8</Pages>
  <Words>2117</Words>
  <Characters>12068</Characters>
  <Application>Microsoft Office Word</Application>
  <DocSecurity>0</DocSecurity>
  <Lines>100</Lines>
  <Paragraphs>28</Paragraphs>
  <ScaleCrop>false</ScaleCrop>
  <Company/>
  <LinksUpToDate>false</LinksUpToDate>
  <CharactersWithSpaces>14157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Water KANG</dc:creator>
  <cp:keywords/>
  <dc:description/>
  <cp:lastModifiedBy>Water KANG</cp:lastModifiedBy>
  <cp:revision>100</cp:revision>
  <dcterms:created xsi:type="dcterms:W3CDTF">2023-09-05T07:41:00Z</dcterms:created>
  <dcterms:modified xsi:type="dcterms:W3CDTF">2023-09-30T14:56:00Z</dcterms:modified>
</cp:coreProperties>
</file>